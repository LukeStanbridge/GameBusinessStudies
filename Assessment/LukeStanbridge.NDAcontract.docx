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8F1" w:rsidRDefault="006358F1" w:rsidP="006358F1"/>
    <w:p w:rsidR="006358F1" w:rsidRDefault="006358F1" w:rsidP="006358F1"/>
    <w:p w:rsidR="006358F1" w:rsidRDefault="006358F1" w:rsidP="006358F1"/>
    <w:p w:rsidR="006358F1" w:rsidRDefault="006358F1" w:rsidP="006358F1">
      <w:pPr>
        <w:spacing w:before="3000"/>
      </w:pPr>
    </w:p>
    <w:p w:rsidR="006358F1" w:rsidRDefault="006358F1" w:rsidP="006358F1"/>
    <w:tbl>
      <w:tblPr>
        <w:tblW w:w="0" w:type="auto"/>
        <w:tblInd w:w="4308" w:type="dxa"/>
        <w:tblLook w:val="01E0" w:firstRow="1" w:lastRow="1" w:firstColumn="1" w:lastColumn="1" w:noHBand="0" w:noVBand="0"/>
      </w:tblPr>
      <w:tblGrid>
        <w:gridCol w:w="4718"/>
      </w:tblGrid>
      <w:tr w:rsidR="006358F1" w:rsidTr="004235B4">
        <w:tc>
          <w:tcPr>
            <w:tcW w:w="4934" w:type="dxa"/>
          </w:tcPr>
          <w:p w:rsidR="006358F1" w:rsidRPr="00D57F9E" w:rsidRDefault="006358F1" w:rsidP="00D44FA7">
            <w:pPr>
              <w:pStyle w:val="MODocHeading"/>
              <w:spacing w:before="120"/>
            </w:pPr>
            <w:r w:rsidRPr="00D57F9E">
              <w:t xml:space="preserve">One-Way </w:t>
            </w:r>
          </w:p>
          <w:p w:rsidR="006358F1" w:rsidRDefault="006358F1" w:rsidP="00D44FA7">
            <w:pPr>
              <w:pStyle w:val="MODocHeading"/>
              <w:spacing w:before="120"/>
            </w:pPr>
            <w:r w:rsidRPr="00D57F9E">
              <w:t>Non-Disclosure Agreement</w:t>
            </w:r>
            <w:r>
              <w:t xml:space="preserve"> </w:t>
            </w:r>
          </w:p>
        </w:tc>
      </w:tr>
      <w:tr w:rsidR="006358F1" w:rsidTr="004235B4">
        <w:tc>
          <w:tcPr>
            <w:tcW w:w="4934" w:type="dxa"/>
          </w:tcPr>
          <w:p w:rsidR="006358F1" w:rsidRDefault="006358F1" w:rsidP="00D44FA7">
            <w:pPr>
              <w:spacing w:before="120"/>
              <w:rPr>
                <w:b/>
              </w:rPr>
            </w:pPr>
            <w:r>
              <w:rPr>
                <w:b/>
              </w:rPr>
              <w:t>BETWEEN</w:t>
            </w:r>
          </w:p>
        </w:tc>
      </w:tr>
      <w:tr w:rsidR="006358F1" w:rsidTr="004235B4">
        <w:tc>
          <w:tcPr>
            <w:tcW w:w="4934" w:type="dxa"/>
          </w:tcPr>
          <w:p w:rsidR="006358F1" w:rsidRPr="00F74B9C" w:rsidRDefault="00F74B9C" w:rsidP="00D44FA7">
            <w:pPr>
              <w:spacing w:before="120"/>
              <w:rPr>
                <w:b/>
              </w:rPr>
            </w:pPr>
            <w:r w:rsidRPr="00F74B9C">
              <w:rPr>
                <w:b/>
              </w:rPr>
              <w:t xml:space="preserve">General Games Company</w:t>
            </w:r>
          </w:p>
        </w:tc>
      </w:tr>
      <w:tr w:rsidR="006358F1" w:rsidTr="004235B4">
        <w:tc>
          <w:tcPr>
            <w:tcW w:w="4934" w:type="dxa"/>
          </w:tcPr>
          <w:p w:rsidR="006358F1" w:rsidRDefault="006358F1" w:rsidP="00D44FA7">
            <w:pPr>
              <w:spacing w:before="120"/>
              <w:rPr>
                <w:b/>
              </w:rPr>
            </w:pPr>
            <w:r>
              <w:rPr>
                <w:b/>
              </w:rPr>
              <w:t>AND</w:t>
            </w:r>
          </w:p>
        </w:tc>
      </w:tr>
      <w:tr w:rsidR="006358F1" w:rsidTr="004235B4">
        <w:tc>
          <w:tcPr>
            <w:tcW w:w="4934" w:type="dxa"/>
          </w:tcPr>
          <w:p w:rsidR="006358F1" w:rsidRPr="00F74B9C" w:rsidRDefault="00F74B9C" w:rsidP="00D44FA7">
            <w:pPr>
              <w:spacing w:before="120"/>
              <w:rPr>
                <w:b/>
              </w:rPr>
            </w:pPr>
            <w:r w:rsidRPr="00F74B9C">
              <w:rPr>
                <w:b/>
              </w:rPr>
              <w:t xml:space="preserve">Marvin trading as Marvin MusicMaker</w:t>
            </w:r>
          </w:p>
        </w:tc>
      </w:tr>
      <w:tr w:rsidR="006358F1" w:rsidTr="004235B4">
        <w:tc>
          <w:tcPr>
            <w:tcW w:w="4934" w:type="dxa"/>
          </w:tcPr>
          <w:p w:rsidR="006358F1" w:rsidRDefault="006358F1" w:rsidP="00D44FA7">
            <w:pPr>
              <w:spacing w:before="120"/>
            </w:pPr>
          </w:p>
        </w:tc>
      </w:tr>
    </w:tbl>
    <w:p w:rsidR="006358F1" w:rsidRDefault="006358F1" w:rsidP="006358F1">
      <w:pPr>
        <w:ind w:left="4255"/>
      </w:pPr>
    </w:p>
    <w:p w:rsidR="006358F1" w:rsidRDefault="006358F1" w:rsidP="006358F1">
      <w:pPr>
        <w:sectPr w:rsidR="006358F1">
          <w:headerReference w:type="default" r:id="rId7"/>
          <w:footerReference w:type="default" r:id="rId8"/>
          <w:pgSz w:w="11906" w:h="16838" w:code="9"/>
          <w:pgMar w:top="1247" w:right="1440" w:bottom="1440" w:left="1440" w:header="567" w:footer="567" w:gutter="0"/>
          <w:cols w:space="720"/>
          <w:docGrid w:linePitch="299"/>
        </w:sectPr>
      </w:pPr>
    </w:p>
    <w:p w:rsidR="006358F1" w:rsidRDefault="006358F1" w:rsidP="006358F1">
      <w:pPr>
        <w:jc w:val="center"/>
        <w:rPr>
          <w:b/>
          <w:sz w:val="28"/>
          <w:szCs w:val="28"/>
        </w:rPr>
      </w:pPr>
      <w:bookmarkStart w:id="2" w:name="_Toc23312453"/>
      <w:r>
        <w:rPr>
          <w:b/>
          <w:sz w:val="28"/>
          <w:szCs w:val="28"/>
        </w:rPr>
        <w:lastRenderedPageBreak/>
        <w:t>TABLE OF CONTENTS</w:t>
      </w:r>
    </w:p>
    <w:p w:rsidR="006358F1" w:rsidRDefault="006358F1" w:rsidP="006358F1">
      <w:pPr>
        <w:rPr>
          <w:szCs w:val="22"/>
        </w:rPr>
      </w:pPr>
    </w:p>
    <w:p w:rsidR="005A273D" w:rsidRPr="00086742" w:rsidRDefault="006358F1">
      <w:pPr>
        <w:pStyle w:val="TOC1"/>
        <w:rPr>
          <w:rFonts w:ascii="Calibri" w:hAnsi="Calibri"/>
          <w:b w:val="0"/>
          <w:noProof/>
          <w:szCs w:val="22"/>
          <w:lang w:eastAsia="en-AU"/>
        </w:rPr>
      </w:pPr>
      <w:r>
        <w:rPr>
          <w:szCs w:val="22"/>
        </w:rPr>
        <w:fldChar w:fldCharType="begin"/>
      </w:r>
      <w:r>
        <w:rPr>
          <w:szCs w:val="22"/>
        </w:rPr>
        <w:instrText xml:space="preserve"> TOC \o "1-3" \h \z \t "MO Terms (L1),1,MO Terms (L2),2,MO Annex Heading,1,MO Sch Heading,1" </w:instrText>
      </w:r>
      <w:r>
        <w:rPr>
          <w:szCs w:val="22"/>
        </w:rPr>
        <w:fldChar w:fldCharType="separate"/>
      </w:r>
      <w:hyperlink w:anchor="_Toc478489683" w:history="1">
        <w:r w:rsidR="005A273D" w:rsidRPr="00A15651">
          <w:rPr>
            <w:rStyle w:val="Hyperlink"/>
            <w:noProof/>
          </w:rPr>
          <w:t>1</w:t>
        </w:r>
        <w:r w:rsidR="005A273D" w:rsidRPr="00086742">
          <w:rPr>
            <w:rFonts w:ascii="Calibri" w:hAnsi="Calibri"/>
            <w:b w:val="0"/>
            <w:noProof/>
            <w:szCs w:val="22"/>
            <w:lang w:eastAsia="en-AU"/>
          </w:rPr>
          <w:tab/>
        </w:r>
        <w:r w:rsidR="005A273D" w:rsidRPr="00A15651">
          <w:rPr>
            <w:rStyle w:val="Hyperlink"/>
            <w:noProof/>
          </w:rPr>
          <w:t>Definitions and interpretation</w:t>
        </w:r>
        <w:r w:rsidR="005A273D">
          <w:rPr>
            <w:noProof/>
            <w:webHidden/>
          </w:rPr>
          <w:tab/>
        </w:r>
        <w:r w:rsidR="005A273D">
          <w:rPr>
            <w:noProof/>
            <w:webHidden/>
          </w:rPr>
          <w:fldChar w:fldCharType="begin"/>
        </w:r>
        <w:r w:rsidR="005A273D">
          <w:rPr>
            <w:noProof/>
            <w:webHidden/>
          </w:rPr>
          <w:instrText xml:space="preserve"> PAGEREF _Toc478489683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4" w:history="1">
        <w:r w:rsidR="005A273D" w:rsidRPr="00A15651">
          <w:rPr>
            <w:rStyle w:val="Hyperlink"/>
            <w:noProof/>
          </w:rPr>
          <w:t>1.1</w:t>
        </w:r>
        <w:r w:rsidR="005A273D" w:rsidRPr="00086742">
          <w:rPr>
            <w:rFonts w:ascii="Calibri" w:hAnsi="Calibri"/>
            <w:noProof/>
            <w:szCs w:val="22"/>
            <w:lang w:eastAsia="en-AU"/>
          </w:rPr>
          <w:tab/>
        </w:r>
        <w:r w:rsidR="005A273D" w:rsidRPr="00A15651">
          <w:rPr>
            <w:rStyle w:val="Hyperlink"/>
            <w:noProof/>
          </w:rPr>
          <w:t>Definitions</w:t>
        </w:r>
        <w:r w:rsidR="005A273D">
          <w:rPr>
            <w:noProof/>
            <w:webHidden/>
          </w:rPr>
          <w:tab/>
        </w:r>
        <w:r w:rsidR="005A273D">
          <w:rPr>
            <w:noProof/>
            <w:webHidden/>
          </w:rPr>
          <w:fldChar w:fldCharType="begin"/>
        </w:r>
        <w:r w:rsidR="005A273D">
          <w:rPr>
            <w:noProof/>
            <w:webHidden/>
          </w:rPr>
          <w:instrText xml:space="preserve"> PAGEREF _Toc478489684 \h </w:instrText>
        </w:r>
        <w:r w:rsidR="005A273D">
          <w:rPr>
            <w:noProof/>
            <w:webHidden/>
          </w:rPr>
        </w:r>
        <w:r w:rsidR="005A273D">
          <w:rPr>
            <w:noProof/>
            <w:webHidden/>
          </w:rPr>
          <w:fldChar w:fldCharType="separate"/>
        </w:r>
        <w:r w:rsidR="005A273D">
          <w:rPr>
            <w:noProof/>
            <w:webHidden/>
          </w:rPr>
          <w:t>1</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5" w:history="1">
        <w:r w:rsidR="005A273D" w:rsidRPr="00A15651">
          <w:rPr>
            <w:rStyle w:val="Hyperlink"/>
            <w:noProof/>
          </w:rPr>
          <w:t>1.2</w:t>
        </w:r>
        <w:r w:rsidR="005A273D" w:rsidRPr="00086742">
          <w:rPr>
            <w:rFonts w:ascii="Calibri" w:hAnsi="Calibri"/>
            <w:noProof/>
            <w:szCs w:val="22"/>
            <w:lang w:eastAsia="en-AU"/>
          </w:rPr>
          <w:tab/>
        </w:r>
        <w:r w:rsidR="005A273D" w:rsidRPr="00A15651">
          <w:rPr>
            <w:rStyle w:val="Hyperlink"/>
            <w:noProof/>
          </w:rPr>
          <w:t>Interpretation</w:t>
        </w:r>
        <w:r w:rsidR="005A273D">
          <w:rPr>
            <w:noProof/>
            <w:webHidden/>
          </w:rPr>
          <w:tab/>
        </w:r>
        <w:r w:rsidR="005A273D">
          <w:rPr>
            <w:noProof/>
            <w:webHidden/>
          </w:rPr>
          <w:fldChar w:fldCharType="begin"/>
        </w:r>
        <w:r w:rsidR="005A273D">
          <w:rPr>
            <w:noProof/>
            <w:webHidden/>
          </w:rPr>
          <w:instrText xml:space="preserve"> PAGEREF _Toc478489685 \h </w:instrText>
        </w:r>
        <w:r w:rsidR="005A273D">
          <w:rPr>
            <w:noProof/>
            <w:webHidden/>
          </w:rPr>
        </w:r>
        <w:r w:rsidR="005A273D">
          <w:rPr>
            <w:noProof/>
            <w:webHidden/>
          </w:rPr>
          <w:fldChar w:fldCharType="separate"/>
        </w:r>
        <w:r w:rsidR="005A273D">
          <w:rPr>
            <w:noProof/>
            <w:webHidden/>
          </w:rPr>
          <w:t>2</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86" w:history="1">
        <w:r w:rsidR="005A273D" w:rsidRPr="00A15651">
          <w:rPr>
            <w:rStyle w:val="Hyperlink"/>
            <w:noProof/>
          </w:rPr>
          <w:t>2</w:t>
        </w:r>
        <w:r w:rsidR="005A273D" w:rsidRPr="00086742">
          <w:rPr>
            <w:rFonts w:ascii="Calibri" w:hAnsi="Calibri"/>
            <w:b w:val="0"/>
            <w:noProof/>
            <w:szCs w:val="22"/>
            <w:lang w:eastAsia="en-AU"/>
          </w:rPr>
          <w:tab/>
        </w:r>
        <w:r w:rsidR="005A273D" w:rsidRPr="00A15651">
          <w:rPr>
            <w:rStyle w:val="Hyperlink"/>
            <w:noProof/>
          </w:rPr>
          <w:t>Confidentiality Obligations</w:t>
        </w:r>
        <w:r w:rsidR="005A273D">
          <w:rPr>
            <w:noProof/>
            <w:webHidden/>
          </w:rPr>
          <w:tab/>
        </w:r>
        <w:r w:rsidR="005A273D">
          <w:rPr>
            <w:noProof/>
            <w:webHidden/>
          </w:rPr>
          <w:fldChar w:fldCharType="begin"/>
        </w:r>
        <w:r w:rsidR="005A273D">
          <w:rPr>
            <w:noProof/>
            <w:webHidden/>
          </w:rPr>
          <w:instrText xml:space="preserve"> PAGEREF _Toc478489686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7" w:history="1">
        <w:r w:rsidR="005A273D" w:rsidRPr="00A15651">
          <w:rPr>
            <w:rStyle w:val="Hyperlink"/>
            <w:noProof/>
          </w:rPr>
          <w:t>2.1</w:t>
        </w:r>
        <w:r w:rsidR="005A273D" w:rsidRPr="00086742">
          <w:rPr>
            <w:rFonts w:ascii="Calibri" w:hAnsi="Calibri"/>
            <w:noProof/>
            <w:szCs w:val="22"/>
            <w:lang w:eastAsia="en-AU"/>
          </w:rPr>
          <w:tab/>
        </w:r>
        <w:r w:rsidR="005A273D" w:rsidRPr="00A15651">
          <w:rPr>
            <w:rStyle w:val="Hyperlink"/>
            <w:noProof/>
          </w:rPr>
          <w:t>Confidentiality</w:t>
        </w:r>
        <w:r w:rsidR="005A273D">
          <w:rPr>
            <w:noProof/>
            <w:webHidden/>
          </w:rPr>
          <w:tab/>
        </w:r>
        <w:r w:rsidR="005A273D">
          <w:rPr>
            <w:noProof/>
            <w:webHidden/>
          </w:rPr>
          <w:fldChar w:fldCharType="begin"/>
        </w:r>
        <w:r w:rsidR="005A273D">
          <w:rPr>
            <w:noProof/>
            <w:webHidden/>
          </w:rPr>
          <w:instrText xml:space="preserve"> PAGEREF _Toc478489687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8" w:history="1">
        <w:r w:rsidR="005A273D" w:rsidRPr="00A15651">
          <w:rPr>
            <w:rStyle w:val="Hyperlink"/>
            <w:noProof/>
          </w:rPr>
          <w:t>2.2</w:t>
        </w:r>
        <w:r w:rsidR="005A273D" w:rsidRPr="00086742">
          <w:rPr>
            <w:rFonts w:ascii="Calibri" w:hAnsi="Calibri"/>
            <w:noProof/>
            <w:szCs w:val="22"/>
            <w:lang w:eastAsia="en-AU"/>
          </w:rPr>
          <w:tab/>
        </w:r>
        <w:r w:rsidR="005A273D" w:rsidRPr="00A15651">
          <w:rPr>
            <w:rStyle w:val="Hyperlink"/>
            <w:noProof/>
          </w:rPr>
          <w:t>Use of Confidential Information</w:t>
        </w:r>
        <w:r w:rsidR="005A273D">
          <w:rPr>
            <w:noProof/>
            <w:webHidden/>
          </w:rPr>
          <w:tab/>
        </w:r>
        <w:r w:rsidR="005A273D">
          <w:rPr>
            <w:noProof/>
            <w:webHidden/>
          </w:rPr>
          <w:fldChar w:fldCharType="begin"/>
        </w:r>
        <w:r w:rsidR="005A273D">
          <w:rPr>
            <w:noProof/>
            <w:webHidden/>
          </w:rPr>
          <w:instrText xml:space="preserve"> PAGEREF _Toc478489688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89" w:history="1">
        <w:r w:rsidR="005A273D" w:rsidRPr="00A15651">
          <w:rPr>
            <w:rStyle w:val="Hyperlink"/>
            <w:noProof/>
          </w:rPr>
          <w:t>2.3</w:t>
        </w:r>
        <w:r w:rsidR="005A273D" w:rsidRPr="00086742">
          <w:rPr>
            <w:rFonts w:ascii="Calibri" w:hAnsi="Calibri"/>
            <w:noProof/>
            <w:szCs w:val="22"/>
            <w:lang w:eastAsia="en-AU"/>
          </w:rPr>
          <w:tab/>
        </w:r>
        <w:r w:rsidR="005A273D" w:rsidRPr="00A15651">
          <w:rPr>
            <w:rStyle w:val="Hyperlink"/>
            <w:noProof/>
          </w:rPr>
          <w:t>Protection of Confidential Information</w:t>
        </w:r>
        <w:r w:rsidR="005A273D">
          <w:rPr>
            <w:noProof/>
            <w:webHidden/>
          </w:rPr>
          <w:tab/>
        </w:r>
        <w:r w:rsidR="005A273D">
          <w:rPr>
            <w:noProof/>
            <w:webHidden/>
          </w:rPr>
          <w:fldChar w:fldCharType="begin"/>
        </w:r>
        <w:r w:rsidR="005A273D">
          <w:rPr>
            <w:noProof/>
            <w:webHidden/>
          </w:rPr>
          <w:instrText xml:space="preserve"> PAGEREF _Toc478489689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90" w:history="1">
        <w:r w:rsidR="005A273D" w:rsidRPr="00A15651">
          <w:rPr>
            <w:rStyle w:val="Hyperlink"/>
            <w:noProof/>
          </w:rPr>
          <w:t>2.4</w:t>
        </w:r>
        <w:r w:rsidR="005A273D" w:rsidRPr="00086742">
          <w:rPr>
            <w:rFonts w:ascii="Calibri" w:hAnsi="Calibri"/>
            <w:noProof/>
            <w:szCs w:val="22"/>
            <w:lang w:eastAsia="en-AU"/>
          </w:rPr>
          <w:tab/>
        </w:r>
        <w:r w:rsidR="005A273D" w:rsidRPr="00A15651">
          <w:rPr>
            <w:rStyle w:val="Hyperlink"/>
            <w:noProof/>
          </w:rPr>
          <w:t>Authorised Recipients</w:t>
        </w:r>
        <w:r w:rsidR="005A273D">
          <w:rPr>
            <w:noProof/>
            <w:webHidden/>
          </w:rPr>
          <w:tab/>
        </w:r>
        <w:r w:rsidR="005A273D">
          <w:rPr>
            <w:noProof/>
            <w:webHidden/>
          </w:rPr>
          <w:fldChar w:fldCharType="begin"/>
        </w:r>
        <w:r w:rsidR="005A273D">
          <w:rPr>
            <w:noProof/>
            <w:webHidden/>
          </w:rPr>
          <w:instrText xml:space="preserve"> PAGEREF _Toc478489690 \h </w:instrText>
        </w:r>
        <w:r w:rsidR="005A273D">
          <w:rPr>
            <w:noProof/>
            <w:webHidden/>
          </w:rPr>
        </w:r>
        <w:r w:rsidR="005A273D">
          <w:rPr>
            <w:noProof/>
            <w:webHidden/>
          </w:rPr>
          <w:fldChar w:fldCharType="separate"/>
        </w:r>
        <w:r w:rsidR="005A273D">
          <w:rPr>
            <w:noProof/>
            <w:webHidden/>
          </w:rPr>
          <w:t>3</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1" w:history="1">
        <w:r w:rsidR="005A273D" w:rsidRPr="00A15651">
          <w:rPr>
            <w:rStyle w:val="Hyperlink"/>
            <w:noProof/>
          </w:rPr>
          <w:t>3</w:t>
        </w:r>
        <w:r w:rsidR="005A273D" w:rsidRPr="00086742">
          <w:rPr>
            <w:rFonts w:ascii="Calibri" w:hAnsi="Calibri"/>
            <w:b w:val="0"/>
            <w:noProof/>
            <w:szCs w:val="22"/>
            <w:lang w:eastAsia="en-AU"/>
          </w:rPr>
          <w:tab/>
        </w:r>
        <w:r w:rsidR="005A273D" w:rsidRPr="00A15651">
          <w:rPr>
            <w:rStyle w:val="Hyperlink"/>
            <w:noProof/>
          </w:rPr>
          <w:t>Return of Confidential Information</w:t>
        </w:r>
        <w:r w:rsidR="005A273D">
          <w:rPr>
            <w:noProof/>
            <w:webHidden/>
          </w:rPr>
          <w:tab/>
        </w:r>
        <w:r w:rsidR="005A273D">
          <w:rPr>
            <w:noProof/>
            <w:webHidden/>
          </w:rPr>
          <w:fldChar w:fldCharType="begin"/>
        </w:r>
        <w:r w:rsidR="005A273D">
          <w:rPr>
            <w:noProof/>
            <w:webHidden/>
          </w:rPr>
          <w:instrText xml:space="preserve"> PAGEREF _Toc478489691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2" w:history="1">
        <w:r w:rsidR="005A273D" w:rsidRPr="00A15651">
          <w:rPr>
            <w:rStyle w:val="Hyperlink"/>
            <w:noProof/>
          </w:rPr>
          <w:t>4</w:t>
        </w:r>
        <w:r w:rsidR="005A273D" w:rsidRPr="00086742">
          <w:rPr>
            <w:rFonts w:ascii="Calibri" w:hAnsi="Calibri"/>
            <w:b w:val="0"/>
            <w:noProof/>
            <w:szCs w:val="22"/>
            <w:lang w:eastAsia="en-AU"/>
          </w:rPr>
          <w:tab/>
        </w:r>
        <w:r w:rsidR="005A273D" w:rsidRPr="00A15651">
          <w:rPr>
            <w:rStyle w:val="Hyperlink"/>
            <w:noProof/>
          </w:rPr>
          <w:t>Intellectual Property Rights</w:t>
        </w:r>
        <w:r w:rsidR="005A273D">
          <w:rPr>
            <w:noProof/>
            <w:webHidden/>
          </w:rPr>
          <w:tab/>
        </w:r>
        <w:r w:rsidR="005A273D">
          <w:rPr>
            <w:noProof/>
            <w:webHidden/>
          </w:rPr>
          <w:fldChar w:fldCharType="begin"/>
        </w:r>
        <w:r w:rsidR="005A273D">
          <w:rPr>
            <w:noProof/>
            <w:webHidden/>
          </w:rPr>
          <w:instrText xml:space="preserve"> PAGEREF _Toc478489692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3" w:history="1">
        <w:r w:rsidR="005A273D" w:rsidRPr="00A15651">
          <w:rPr>
            <w:rStyle w:val="Hyperlink"/>
            <w:noProof/>
          </w:rPr>
          <w:t>5</w:t>
        </w:r>
        <w:r w:rsidR="005A273D" w:rsidRPr="00086742">
          <w:rPr>
            <w:rFonts w:ascii="Calibri" w:hAnsi="Calibri"/>
            <w:b w:val="0"/>
            <w:noProof/>
            <w:szCs w:val="22"/>
            <w:lang w:eastAsia="en-AU"/>
          </w:rPr>
          <w:tab/>
        </w:r>
        <w:r w:rsidR="005A273D" w:rsidRPr="00A15651">
          <w:rPr>
            <w:rStyle w:val="Hyperlink"/>
            <w:noProof/>
          </w:rPr>
          <w:t>Acknowledgements</w:t>
        </w:r>
        <w:r w:rsidR="005A273D">
          <w:rPr>
            <w:noProof/>
            <w:webHidden/>
          </w:rPr>
          <w:tab/>
        </w:r>
        <w:r w:rsidR="005A273D">
          <w:rPr>
            <w:noProof/>
            <w:webHidden/>
          </w:rPr>
          <w:fldChar w:fldCharType="begin"/>
        </w:r>
        <w:r w:rsidR="005A273D">
          <w:rPr>
            <w:noProof/>
            <w:webHidden/>
          </w:rPr>
          <w:instrText xml:space="preserve"> PAGEREF _Toc478489693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4" w:history="1">
        <w:r w:rsidR="005A273D" w:rsidRPr="00A15651">
          <w:rPr>
            <w:rStyle w:val="Hyperlink"/>
            <w:noProof/>
          </w:rPr>
          <w:t>6</w:t>
        </w:r>
        <w:r w:rsidR="005A273D" w:rsidRPr="00086742">
          <w:rPr>
            <w:rFonts w:ascii="Calibri" w:hAnsi="Calibri"/>
            <w:b w:val="0"/>
            <w:noProof/>
            <w:szCs w:val="22"/>
            <w:lang w:eastAsia="en-AU"/>
          </w:rPr>
          <w:tab/>
        </w:r>
        <w:r w:rsidR="005A273D" w:rsidRPr="00A15651">
          <w:rPr>
            <w:rStyle w:val="Hyperlink"/>
            <w:noProof/>
          </w:rPr>
          <w:t>Duration of Obligations</w:t>
        </w:r>
        <w:r w:rsidR="005A273D">
          <w:rPr>
            <w:noProof/>
            <w:webHidden/>
          </w:rPr>
          <w:tab/>
        </w:r>
        <w:r w:rsidR="005A273D">
          <w:rPr>
            <w:noProof/>
            <w:webHidden/>
          </w:rPr>
          <w:fldChar w:fldCharType="begin"/>
        </w:r>
        <w:r w:rsidR="005A273D">
          <w:rPr>
            <w:noProof/>
            <w:webHidden/>
          </w:rPr>
          <w:instrText xml:space="preserve"> PAGEREF _Toc478489694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5" w:history="1">
        <w:r w:rsidR="005A273D" w:rsidRPr="00A15651">
          <w:rPr>
            <w:rStyle w:val="Hyperlink"/>
            <w:noProof/>
          </w:rPr>
          <w:t>7</w:t>
        </w:r>
        <w:r w:rsidR="005A273D" w:rsidRPr="00086742">
          <w:rPr>
            <w:rFonts w:ascii="Calibri" w:hAnsi="Calibri"/>
            <w:b w:val="0"/>
            <w:noProof/>
            <w:szCs w:val="22"/>
            <w:lang w:eastAsia="en-AU"/>
          </w:rPr>
          <w:tab/>
        </w:r>
        <w:r w:rsidR="005A273D" w:rsidRPr="00A15651">
          <w:rPr>
            <w:rStyle w:val="Hyperlink"/>
            <w:noProof/>
          </w:rPr>
          <w:t>Notices</w:t>
        </w:r>
        <w:r w:rsidR="005A273D">
          <w:rPr>
            <w:noProof/>
            <w:webHidden/>
          </w:rPr>
          <w:tab/>
        </w:r>
        <w:r w:rsidR="005A273D">
          <w:rPr>
            <w:noProof/>
            <w:webHidden/>
          </w:rPr>
          <w:fldChar w:fldCharType="begin"/>
        </w:r>
        <w:r w:rsidR="005A273D">
          <w:rPr>
            <w:noProof/>
            <w:webHidden/>
          </w:rPr>
          <w:instrText xml:space="preserve"> PAGEREF _Toc478489695 \h </w:instrText>
        </w:r>
        <w:r w:rsidR="005A273D">
          <w:rPr>
            <w:noProof/>
            <w:webHidden/>
          </w:rPr>
        </w:r>
        <w:r w:rsidR="005A273D">
          <w:rPr>
            <w:noProof/>
            <w:webHidden/>
          </w:rPr>
          <w:fldChar w:fldCharType="separate"/>
        </w:r>
        <w:r w:rsidR="005A273D">
          <w:rPr>
            <w:noProof/>
            <w:webHidden/>
          </w:rPr>
          <w:t>4</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6" w:history="1">
        <w:r w:rsidR="005A273D" w:rsidRPr="00A15651">
          <w:rPr>
            <w:rStyle w:val="Hyperlink"/>
            <w:noProof/>
          </w:rPr>
          <w:t>8</w:t>
        </w:r>
        <w:r w:rsidR="005A273D" w:rsidRPr="00086742">
          <w:rPr>
            <w:rFonts w:ascii="Calibri" w:hAnsi="Calibri"/>
            <w:b w:val="0"/>
            <w:noProof/>
            <w:szCs w:val="22"/>
            <w:lang w:eastAsia="en-AU"/>
          </w:rPr>
          <w:tab/>
        </w:r>
        <w:r w:rsidR="005A273D" w:rsidRPr="00A15651">
          <w:rPr>
            <w:rStyle w:val="Hyperlink"/>
            <w:noProof/>
          </w:rPr>
          <w:t>Termination</w:t>
        </w:r>
        <w:r w:rsidR="005A273D">
          <w:rPr>
            <w:noProof/>
            <w:webHidden/>
          </w:rPr>
          <w:tab/>
        </w:r>
        <w:r w:rsidR="005A273D">
          <w:rPr>
            <w:noProof/>
            <w:webHidden/>
          </w:rPr>
          <w:fldChar w:fldCharType="begin"/>
        </w:r>
        <w:r w:rsidR="005A273D">
          <w:rPr>
            <w:noProof/>
            <w:webHidden/>
          </w:rPr>
          <w:instrText xml:space="preserve"> PAGEREF _Toc478489696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1"/>
        <w:rPr>
          <w:rFonts w:ascii="Calibri" w:hAnsi="Calibri"/>
          <w:b w:val="0"/>
          <w:noProof/>
          <w:szCs w:val="22"/>
          <w:lang w:eastAsia="en-AU"/>
        </w:rPr>
      </w:pPr>
      <w:hyperlink w:anchor="_Toc478489697" w:history="1">
        <w:r w:rsidR="005A273D" w:rsidRPr="00A15651">
          <w:rPr>
            <w:rStyle w:val="Hyperlink"/>
            <w:noProof/>
          </w:rPr>
          <w:t>9</w:t>
        </w:r>
        <w:r w:rsidR="005A273D" w:rsidRPr="00086742">
          <w:rPr>
            <w:rFonts w:ascii="Calibri" w:hAnsi="Calibri"/>
            <w:b w:val="0"/>
            <w:noProof/>
            <w:szCs w:val="22"/>
            <w:lang w:eastAsia="en-AU"/>
          </w:rPr>
          <w:tab/>
        </w:r>
        <w:r w:rsidR="005A273D" w:rsidRPr="00A15651">
          <w:rPr>
            <w:rStyle w:val="Hyperlink"/>
            <w:noProof/>
          </w:rPr>
          <w:t>General Conditions</w:t>
        </w:r>
        <w:r w:rsidR="005A273D">
          <w:rPr>
            <w:noProof/>
            <w:webHidden/>
          </w:rPr>
          <w:tab/>
        </w:r>
        <w:r w:rsidR="005A273D">
          <w:rPr>
            <w:noProof/>
            <w:webHidden/>
          </w:rPr>
          <w:fldChar w:fldCharType="begin"/>
        </w:r>
        <w:r w:rsidR="005A273D">
          <w:rPr>
            <w:noProof/>
            <w:webHidden/>
          </w:rPr>
          <w:instrText xml:space="preserve"> PAGEREF _Toc478489697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98" w:history="1">
        <w:r w:rsidR="005A273D" w:rsidRPr="00A15651">
          <w:rPr>
            <w:rStyle w:val="Hyperlink"/>
            <w:noProof/>
          </w:rPr>
          <w:t>9.1</w:t>
        </w:r>
        <w:r w:rsidR="005A273D" w:rsidRPr="00086742">
          <w:rPr>
            <w:rFonts w:ascii="Calibri" w:hAnsi="Calibri"/>
            <w:noProof/>
            <w:szCs w:val="22"/>
            <w:lang w:eastAsia="en-AU"/>
          </w:rPr>
          <w:tab/>
        </w:r>
        <w:r w:rsidR="005A273D" w:rsidRPr="00A15651">
          <w:rPr>
            <w:rStyle w:val="Hyperlink"/>
            <w:noProof/>
          </w:rPr>
          <w:t>Date of provision of Confidential Information</w:t>
        </w:r>
        <w:r w:rsidR="005A273D">
          <w:rPr>
            <w:noProof/>
            <w:webHidden/>
          </w:rPr>
          <w:tab/>
        </w:r>
        <w:r w:rsidR="005A273D">
          <w:rPr>
            <w:noProof/>
            <w:webHidden/>
          </w:rPr>
          <w:fldChar w:fldCharType="begin"/>
        </w:r>
        <w:r w:rsidR="005A273D">
          <w:rPr>
            <w:noProof/>
            <w:webHidden/>
          </w:rPr>
          <w:instrText xml:space="preserve"> PAGEREF _Toc478489698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699" w:history="1">
        <w:r w:rsidR="005A273D" w:rsidRPr="00A15651">
          <w:rPr>
            <w:rStyle w:val="Hyperlink"/>
            <w:noProof/>
          </w:rPr>
          <w:t>9.2</w:t>
        </w:r>
        <w:r w:rsidR="005A273D" w:rsidRPr="00086742">
          <w:rPr>
            <w:rFonts w:ascii="Calibri" w:hAnsi="Calibri"/>
            <w:noProof/>
            <w:szCs w:val="22"/>
            <w:lang w:eastAsia="en-AU"/>
          </w:rPr>
          <w:tab/>
        </w:r>
        <w:r w:rsidR="005A273D" w:rsidRPr="00A15651">
          <w:rPr>
            <w:rStyle w:val="Hyperlink"/>
            <w:noProof/>
          </w:rPr>
          <w:t>Non-Merger of Provisions</w:t>
        </w:r>
        <w:r w:rsidR="005A273D">
          <w:rPr>
            <w:noProof/>
            <w:webHidden/>
          </w:rPr>
          <w:tab/>
        </w:r>
        <w:r w:rsidR="005A273D">
          <w:rPr>
            <w:noProof/>
            <w:webHidden/>
          </w:rPr>
          <w:fldChar w:fldCharType="begin"/>
        </w:r>
        <w:r w:rsidR="005A273D">
          <w:rPr>
            <w:noProof/>
            <w:webHidden/>
          </w:rPr>
          <w:instrText xml:space="preserve"> PAGEREF _Toc478489699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0" w:history="1">
        <w:r w:rsidR="005A273D" w:rsidRPr="00A15651">
          <w:rPr>
            <w:rStyle w:val="Hyperlink"/>
            <w:noProof/>
          </w:rPr>
          <w:t>9.3</w:t>
        </w:r>
        <w:r w:rsidR="005A273D" w:rsidRPr="00086742">
          <w:rPr>
            <w:rFonts w:ascii="Calibri" w:hAnsi="Calibri"/>
            <w:noProof/>
            <w:szCs w:val="22"/>
            <w:lang w:eastAsia="en-AU"/>
          </w:rPr>
          <w:tab/>
        </w:r>
        <w:r w:rsidR="005A273D" w:rsidRPr="00A15651">
          <w:rPr>
            <w:rStyle w:val="Hyperlink"/>
            <w:noProof/>
          </w:rPr>
          <w:t>No Exclusion of Law or Equity</w:t>
        </w:r>
        <w:r w:rsidR="005A273D">
          <w:rPr>
            <w:noProof/>
            <w:webHidden/>
          </w:rPr>
          <w:tab/>
        </w:r>
        <w:r w:rsidR="005A273D">
          <w:rPr>
            <w:noProof/>
            <w:webHidden/>
          </w:rPr>
          <w:fldChar w:fldCharType="begin"/>
        </w:r>
        <w:r w:rsidR="005A273D">
          <w:rPr>
            <w:noProof/>
            <w:webHidden/>
          </w:rPr>
          <w:instrText xml:space="preserve"> PAGEREF _Toc478489700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1" w:history="1">
        <w:r w:rsidR="005A273D" w:rsidRPr="00A15651">
          <w:rPr>
            <w:rStyle w:val="Hyperlink"/>
            <w:noProof/>
          </w:rPr>
          <w:t>9.4</w:t>
        </w:r>
        <w:r w:rsidR="005A273D" w:rsidRPr="00086742">
          <w:rPr>
            <w:rFonts w:ascii="Calibri" w:hAnsi="Calibri"/>
            <w:noProof/>
            <w:szCs w:val="22"/>
            <w:lang w:eastAsia="en-AU"/>
          </w:rPr>
          <w:tab/>
        </w:r>
        <w:r w:rsidR="005A273D" w:rsidRPr="00A15651">
          <w:rPr>
            <w:rStyle w:val="Hyperlink"/>
            <w:noProof/>
          </w:rPr>
          <w:t>Waiver</w:t>
        </w:r>
        <w:r w:rsidR="005A273D">
          <w:rPr>
            <w:noProof/>
            <w:webHidden/>
          </w:rPr>
          <w:tab/>
        </w:r>
        <w:r w:rsidR="005A273D">
          <w:rPr>
            <w:noProof/>
            <w:webHidden/>
          </w:rPr>
          <w:fldChar w:fldCharType="begin"/>
        </w:r>
        <w:r w:rsidR="005A273D">
          <w:rPr>
            <w:noProof/>
            <w:webHidden/>
          </w:rPr>
          <w:instrText xml:space="preserve"> PAGEREF _Toc478489701 \h </w:instrText>
        </w:r>
        <w:r w:rsidR="005A273D">
          <w:rPr>
            <w:noProof/>
            <w:webHidden/>
          </w:rPr>
        </w:r>
        <w:r w:rsidR="005A273D">
          <w:rPr>
            <w:noProof/>
            <w:webHidden/>
          </w:rPr>
          <w:fldChar w:fldCharType="separate"/>
        </w:r>
        <w:r w:rsidR="005A273D">
          <w:rPr>
            <w:noProof/>
            <w:webHidden/>
          </w:rPr>
          <w:t>5</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2" w:history="1">
        <w:r w:rsidR="005A273D" w:rsidRPr="00A15651">
          <w:rPr>
            <w:rStyle w:val="Hyperlink"/>
            <w:noProof/>
          </w:rPr>
          <w:t>9.5</w:t>
        </w:r>
        <w:r w:rsidR="005A273D" w:rsidRPr="00086742">
          <w:rPr>
            <w:rFonts w:ascii="Calibri" w:hAnsi="Calibri"/>
            <w:noProof/>
            <w:szCs w:val="22"/>
            <w:lang w:eastAsia="en-AU"/>
          </w:rPr>
          <w:tab/>
        </w:r>
        <w:r w:rsidR="005A273D" w:rsidRPr="00A15651">
          <w:rPr>
            <w:rStyle w:val="Hyperlink"/>
            <w:noProof/>
          </w:rPr>
          <w:t>No Amendments without Agreement</w:t>
        </w:r>
        <w:r w:rsidR="005A273D">
          <w:rPr>
            <w:noProof/>
            <w:webHidden/>
          </w:rPr>
          <w:tab/>
        </w:r>
        <w:r w:rsidR="005A273D">
          <w:rPr>
            <w:noProof/>
            <w:webHidden/>
          </w:rPr>
          <w:fldChar w:fldCharType="begin"/>
        </w:r>
        <w:r w:rsidR="005A273D">
          <w:rPr>
            <w:noProof/>
            <w:webHidden/>
          </w:rPr>
          <w:instrText xml:space="preserve"> PAGEREF _Toc478489702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3" w:history="1">
        <w:r w:rsidR="005A273D" w:rsidRPr="00A15651">
          <w:rPr>
            <w:rStyle w:val="Hyperlink"/>
            <w:noProof/>
          </w:rPr>
          <w:t>9.6</w:t>
        </w:r>
        <w:r w:rsidR="005A273D" w:rsidRPr="00086742">
          <w:rPr>
            <w:rFonts w:ascii="Calibri" w:hAnsi="Calibri"/>
            <w:noProof/>
            <w:szCs w:val="22"/>
            <w:lang w:eastAsia="en-AU"/>
          </w:rPr>
          <w:tab/>
        </w:r>
        <w:r w:rsidR="005A273D" w:rsidRPr="00A15651">
          <w:rPr>
            <w:rStyle w:val="Hyperlink"/>
            <w:noProof/>
          </w:rPr>
          <w:t>Agreement in Entirety</w:t>
        </w:r>
        <w:r w:rsidR="005A273D">
          <w:rPr>
            <w:noProof/>
            <w:webHidden/>
          </w:rPr>
          <w:tab/>
        </w:r>
        <w:r w:rsidR="005A273D">
          <w:rPr>
            <w:noProof/>
            <w:webHidden/>
          </w:rPr>
          <w:fldChar w:fldCharType="begin"/>
        </w:r>
        <w:r w:rsidR="005A273D">
          <w:rPr>
            <w:noProof/>
            <w:webHidden/>
          </w:rPr>
          <w:instrText xml:space="preserve"> PAGEREF _Toc478489703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5A273D" w:rsidRPr="00086742" w:rsidRDefault="00D14625">
      <w:pPr>
        <w:pStyle w:val="TOC2"/>
        <w:rPr>
          <w:rFonts w:ascii="Calibri" w:hAnsi="Calibri"/>
          <w:noProof/>
          <w:szCs w:val="22"/>
          <w:lang w:eastAsia="en-AU"/>
        </w:rPr>
      </w:pPr>
      <w:hyperlink w:anchor="_Toc478489704" w:history="1">
        <w:r w:rsidR="005A273D" w:rsidRPr="00A15651">
          <w:rPr>
            <w:rStyle w:val="Hyperlink"/>
            <w:noProof/>
          </w:rPr>
          <w:t>9.7</w:t>
        </w:r>
        <w:r w:rsidR="005A273D" w:rsidRPr="00086742">
          <w:rPr>
            <w:rFonts w:ascii="Calibri" w:hAnsi="Calibri"/>
            <w:noProof/>
            <w:szCs w:val="22"/>
            <w:lang w:eastAsia="en-AU"/>
          </w:rPr>
          <w:tab/>
        </w:r>
        <w:r w:rsidR="005A273D" w:rsidRPr="00A15651">
          <w:rPr>
            <w:rStyle w:val="Hyperlink"/>
            <w:noProof/>
          </w:rPr>
          <w:t>Jurisdiction</w:t>
        </w:r>
        <w:r w:rsidR="005A273D">
          <w:rPr>
            <w:noProof/>
            <w:webHidden/>
          </w:rPr>
          <w:tab/>
        </w:r>
        <w:r w:rsidR="005A273D">
          <w:rPr>
            <w:noProof/>
            <w:webHidden/>
          </w:rPr>
          <w:fldChar w:fldCharType="begin"/>
        </w:r>
        <w:r w:rsidR="005A273D">
          <w:rPr>
            <w:noProof/>
            <w:webHidden/>
          </w:rPr>
          <w:instrText xml:space="preserve"> PAGEREF _Toc478489704 \h </w:instrText>
        </w:r>
        <w:r w:rsidR="005A273D">
          <w:rPr>
            <w:noProof/>
            <w:webHidden/>
          </w:rPr>
        </w:r>
        <w:r w:rsidR="005A273D">
          <w:rPr>
            <w:noProof/>
            <w:webHidden/>
          </w:rPr>
          <w:fldChar w:fldCharType="separate"/>
        </w:r>
        <w:r w:rsidR="005A273D">
          <w:rPr>
            <w:noProof/>
            <w:webHidden/>
          </w:rPr>
          <w:t>6</w:t>
        </w:r>
        <w:r w:rsidR="005A273D">
          <w:rPr>
            <w:noProof/>
            <w:webHidden/>
          </w:rPr>
          <w:fldChar w:fldCharType="end"/>
        </w:r>
      </w:hyperlink>
    </w:p>
    <w:p w:rsidR="006358F1" w:rsidRDefault="006358F1" w:rsidP="006358F1">
      <w:pPr>
        <w:rPr>
          <w:szCs w:val="22"/>
        </w:rPr>
      </w:pPr>
      <w:r>
        <w:rPr>
          <w:szCs w:val="22"/>
        </w:rPr>
        <w:fldChar w:fldCharType="end"/>
      </w:r>
    </w:p>
    <w:p w:rsidR="006358F1" w:rsidRDefault="006358F1" w:rsidP="006358F1">
      <w:pPr>
        <w:rPr>
          <w:szCs w:val="22"/>
        </w:rPr>
      </w:pPr>
    </w:p>
    <w:p w:rsidR="006358F1" w:rsidRDefault="006358F1" w:rsidP="006358F1"/>
    <w:p w:rsidR="006358F1" w:rsidRDefault="006358F1" w:rsidP="006358F1">
      <w:pPr>
        <w:sectPr w:rsidR="006358F1">
          <w:headerReference w:type="default" r:id="rId9"/>
          <w:footerReference w:type="default" r:id="rId10"/>
          <w:pgSz w:w="11906" w:h="16838" w:code="9"/>
          <w:pgMar w:top="1440" w:right="873" w:bottom="1440" w:left="1440" w:header="567" w:footer="567" w:gutter="0"/>
          <w:pgNumType w:fmt="lowerRoman" w:start="1"/>
          <w:cols w:space="720"/>
          <w:docGrid w:linePitch="299"/>
        </w:sectPr>
      </w:pPr>
    </w:p>
    <w:p w:rsidR="006358F1" w:rsidRDefault="006358F1" w:rsidP="006358F1">
      <w:pPr>
        <w:pStyle w:val="MOSecHeading"/>
      </w:pPr>
      <w:bookmarkStart w:id="5" w:name="_Toc191093855"/>
      <w:bookmarkStart w:id="6" w:name="_Toc191108296"/>
      <w:bookmarkStart w:id="7" w:name="_Toc191108371"/>
      <w:bookmarkStart w:id="8" w:name="_Toc191108555"/>
      <w:bookmarkStart w:id="9" w:name="_Toc191108868"/>
      <w:bookmarkStart w:id="10" w:name="_Toc191108940"/>
      <w:bookmarkStart w:id="11" w:name="_Toc191109067"/>
      <w:bookmarkStart w:id="12" w:name="_Toc191109136"/>
      <w:bookmarkStart w:id="13" w:name="_Toc191109257"/>
      <w:bookmarkStart w:id="14" w:name="_Toc191109339"/>
      <w:bookmarkStart w:id="15" w:name="_Toc191109437"/>
      <w:bookmarkStart w:id="16" w:name="_Toc191109537"/>
      <w:r>
        <w:lastRenderedPageBreak/>
        <w:t>Parties</w:t>
      </w:r>
      <w:bookmarkEnd w:id="2"/>
      <w:bookmarkEnd w:id="5"/>
      <w:bookmarkEnd w:id="6"/>
      <w:bookmarkEnd w:id="7"/>
      <w:bookmarkEnd w:id="8"/>
      <w:bookmarkEnd w:id="9"/>
      <w:bookmarkEnd w:id="10"/>
      <w:bookmarkEnd w:id="11"/>
      <w:bookmarkEnd w:id="12"/>
      <w:bookmarkEnd w:id="13"/>
      <w:bookmarkEnd w:id="14"/>
      <w:bookmarkEnd w:id="15"/>
      <w:bookmarkEnd w:id="16"/>
    </w:p>
    <w:tbl>
      <w:tblPr>
        <w:tblW w:w="0" w:type="auto"/>
        <w:tblLook w:val="01E0" w:firstRow="1" w:lastRow="1" w:firstColumn="1" w:lastColumn="1" w:noHBand="0" w:noVBand="0"/>
      </w:tblPr>
      <w:tblGrid>
        <w:gridCol w:w="9593"/>
      </w:tblGrid>
      <w:tr w:rsidR="006358F1" w:rsidTr="00D44FA7">
        <w:tc>
          <w:tcPr>
            <w:tcW w:w="9853" w:type="dxa"/>
          </w:tcPr>
          <w:p w:rsidR="006358F1" w:rsidRPr="00E7540F" w:rsidRDefault="00E7540F" w:rsidP="00D44FA7">
            <w:pPr>
              <w:rPr>
                <w:b/>
                <w:i/>
                <w:highlight w:val="cyan"/>
              </w:rPr>
            </w:pPr>
            <w:r w:rsidRPr="00E7540F">
              <w:rPr>
                <w:b/>
              </w:rPr>
              <w:t xml:space="preserve">General Games Company</w:t>
            </w:r>
          </w:p>
        </w:tc>
      </w:tr>
      <w:tr w:rsidR="006358F1" w:rsidTr="00D44FA7">
        <w:tc>
          <w:tcPr>
            <w:tcW w:w="9853" w:type="dxa"/>
          </w:tcPr>
          <w:p w:rsidR="00E7540F" w:rsidRDefault="00E7540F" w:rsidP="00267592">
            <w:pPr>
              <w:spacing w:before="240"/>
              <w:rPr>
                <w:rFonts w:cs="Arial"/>
              </w:rPr>
            </w:pPr>
            <w:r>
              <w:rPr>
                <w:rFonts w:cs="Arial"/>
              </w:rPr>
              <w:t>o</w:t>
            </w:r>
            <w:r w:rsidR="006358F1">
              <w:rPr>
                <w:rFonts w:cs="Arial"/>
              </w:rPr>
              <w:t>f</w:t>
            </w:r>
            <w:r>
              <w:rPr>
                <w:rFonts w:cs="Arial"/>
              </w:rPr>
              <w:t xml:space="preserve"> </w:t>
            </w:r>
            <w:r w:rsidRPr="00E7540F">
              <w:rPr>
                <w:rFonts w:cs="Arial"/>
              </w:rPr>
              <w:t xml:space="preserve">3/32 Grenfell St, Adelaide SA 5000</w:t>
            </w:r>
          </w:p>
          <w:p w:rsidR="006358F1" w:rsidRDefault="006358F1" w:rsidP="00267592">
            <w:pPr>
              <w:rPr>
                <w:spacing w:val="-2"/>
              </w:rPr>
            </w:pPr>
          </w:p>
          <w:p w:rsidR="00E7540F" w:rsidRDefault="00E7540F" w:rsidP="00267592">
            <w:pPr>
              <w:rPr>
                <w:b/>
                <w:i/>
                <w:highlight w:val="cyan"/>
              </w:rPr>
            </w:pPr>
            <w:r>
              <w:t xml:space="preserve">ABN 3462463467</w:t>
            </w:r>
            <w:r w:rsidR="00CB6F11">
              <w:t/>
            </w:r>
            <w:r w:rsidRPr="007A554C">
              <w:t/>
            </w:r>
            <w:r>
              <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Discloser</w:t>
            </w:r>
            <w:r>
              <w:rPr>
                <w:rFonts w:cs="Arial"/>
              </w:rPr>
              <w:t>)</w:t>
            </w:r>
          </w:p>
        </w:tc>
      </w:tr>
      <w:tr w:rsidR="006358F1" w:rsidTr="00D44FA7">
        <w:tc>
          <w:tcPr>
            <w:tcW w:w="9853" w:type="dxa"/>
          </w:tcPr>
          <w:p w:rsidR="006358F1" w:rsidRDefault="006358F1" w:rsidP="00D44FA7">
            <w:pPr>
              <w:rPr>
                <w:rFonts w:cs="Arial"/>
                <w:b/>
                <w:bCs/>
              </w:rPr>
            </w:pPr>
          </w:p>
        </w:tc>
      </w:tr>
      <w:tr w:rsidR="006358F1" w:rsidTr="00D44FA7">
        <w:tc>
          <w:tcPr>
            <w:tcW w:w="9853" w:type="dxa"/>
          </w:tcPr>
          <w:p w:rsidR="006358F1" w:rsidRPr="00E72FE6" w:rsidRDefault="00E72FE6" w:rsidP="00D44FA7">
            <w:pPr>
              <w:rPr>
                <w:rFonts w:cs="Arial"/>
                <w:b/>
                <w:bCs/>
              </w:rPr>
            </w:pPr>
            <w:r w:rsidRPr="00E72FE6">
              <w:rPr>
                <w:b/>
              </w:rPr>
              <w:t xml:space="preserve">Marvin trading as Marvin MusicMaker</w:t>
            </w:r>
          </w:p>
        </w:tc>
      </w:tr>
      <w:tr w:rsidR="006358F1" w:rsidTr="00D44FA7">
        <w:tc>
          <w:tcPr>
            <w:tcW w:w="9853" w:type="dxa"/>
          </w:tcPr>
          <w:p w:rsidR="00E72FE6" w:rsidRDefault="00E72FE6" w:rsidP="00267592">
            <w:pPr>
              <w:rPr>
                <w:rFonts w:cs="Arial"/>
              </w:rPr>
            </w:pPr>
          </w:p>
          <w:p w:rsidR="00E7540F" w:rsidRDefault="006358F1" w:rsidP="00267592">
            <w:r>
              <w:rPr>
                <w:rFonts w:cs="Arial"/>
              </w:rPr>
              <w:t xml:space="preserve">of </w:t>
            </w:r>
            <w:r w:rsidR="00E72FE6">
              <w:t xml:space="preserve">56 Street Avenue, Adelaide</w:t>
            </w:r>
          </w:p>
          <w:p w:rsidR="00E72FE6" w:rsidRDefault="00E72FE6" w:rsidP="00267592"/>
          <w:p w:rsidR="006358F1" w:rsidRDefault="00CB6F11" w:rsidP="00267592">
            <w:pPr>
              <w:rPr>
                <w:rFonts w:cs="Arial"/>
                <w:b/>
                <w:bCs/>
                <w:i/>
                <w:iCs/>
              </w:rPr>
            </w:pPr>
            <w:r>
              <w:t xml:space="preserve">ABN 25345353</w:t>
            </w:r>
            <w:r w:rsidR="00E7540F">
              <w:t/>
            </w:r>
          </w:p>
        </w:tc>
      </w:tr>
      <w:tr w:rsidR="006358F1" w:rsidTr="00D44FA7">
        <w:tc>
          <w:tcPr>
            <w:tcW w:w="9853" w:type="dxa"/>
          </w:tcPr>
          <w:p w:rsidR="006358F1" w:rsidRDefault="006358F1" w:rsidP="00D44FA7">
            <w:pPr>
              <w:jc w:val="right"/>
              <w:rPr>
                <w:rFonts w:cs="Arial"/>
              </w:rPr>
            </w:pPr>
            <w:r>
              <w:rPr>
                <w:rFonts w:cs="Arial"/>
              </w:rPr>
              <w:t xml:space="preserve"> (</w:t>
            </w:r>
            <w:r>
              <w:rPr>
                <w:rFonts w:cs="Arial"/>
                <w:b/>
                <w:bCs/>
                <w:i/>
                <w:iCs/>
              </w:rPr>
              <w:t>Recipient</w:t>
            </w:r>
            <w:r>
              <w:rPr>
                <w:rFonts w:cs="Arial"/>
              </w:rPr>
              <w:t>)</w:t>
            </w:r>
          </w:p>
        </w:tc>
      </w:tr>
    </w:tbl>
    <w:p w:rsidR="006358F1" w:rsidRDefault="006358F1" w:rsidP="006358F1"/>
    <w:p w:rsidR="006358F1" w:rsidRDefault="006358F1" w:rsidP="006358F1">
      <w:pPr>
        <w:pStyle w:val="MOSecHeading"/>
      </w:pPr>
      <w:bookmarkStart w:id="17" w:name="_Toc13903083"/>
      <w:bookmarkStart w:id="18" w:name="_Toc23312454"/>
      <w:bookmarkStart w:id="19" w:name="_Toc191093856"/>
      <w:bookmarkStart w:id="20" w:name="_Toc191108297"/>
      <w:bookmarkStart w:id="21" w:name="_Toc191108372"/>
      <w:bookmarkStart w:id="22" w:name="_Toc191108556"/>
      <w:bookmarkStart w:id="23" w:name="_Toc191108869"/>
      <w:bookmarkStart w:id="24" w:name="_Toc191108941"/>
      <w:bookmarkStart w:id="25" w:name="_Toc191109068"/>
      <w:bookmarkStart w:id="26" w:name="_Toc191109137"/>
      <w:bookmarkStart w:id="27" w:name="_Toc191109258"/>
      <w:bookmarkStart w:id="28" w:name="_Toc191109340"/>
      <w:bookmarkStart w:id="29" w:name="_Toc191109438"/>
      <w:bookmarkStart w:id="30" w:name="_Toc191109538"/>
      <w:r>
        <w:t>Background</w:t>
      </w:r>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6358F1" w:rsidRDefault="006358F1" w:rsidP="006358F1">
      <w:pPr>
        <w:pStyle w:val="MORecitalsL1"/>
      </w:pPr>
      <w:r>
        <w:t xml:space="preserve">The Discloser wishes to hold discussions with the Recipient and to disclose </w:t>
      </w:r>
      <w:smartTag w:uri="schemas-workshare-com/workshare" w:element="confidentialinformationexposure">
        <w:smartTagPr>
          <w:attr w:name="TagType" w:val="5"/>
        </w:smartTagPr>
        <w:r>
          <w:t>Confidential</w:t>
        </w:r>
      </w:smartTag>
      <w:r>
        <w:t xml:space="preserve"> Information to the Recipient</w:t>
      </w:r>
      <w:r w:rsidR="005130F6">
        <w:t xml:space="preserve"> only for the Permitted Purpose</w:t>
      </w:r>
      <w:r>
        <w:t>.</w:t>
      </w:r>
    </w:p>
    <w:p w:rsidR="006358F1" w:rsidRDefault="006358F1" w:rsidP="006358F1">
      <w:pPr>
        <w:pStyle w:val="MORecitalsL1"/>
      </w:pPr>
      <w:r>
        <w:t xml:space="preserve">In consideration of the Discloser disclosing the Confidential Information to the Recipient and agreeing to discuss issues relating to the Permitted Purpose with the Recipient, and the Recipient agreeing to keep the Confidential Information confidential and discussing issues relating to the Permitted Purpose with the Discloser, the Parties have agreed to undertake the obligations set out in this Agreement. </w:t>
      </w:r>
    </w:p>
    <w:p w:rsidR="006358F1" w:rsidRDefault="006358F1" w:rsidP="006358F1">
      <w:pPr>
        <w:pStyle w:val="MORecitalsL1"/>
      </w:pPr>
      <w:r>
        <w:t xml:space="preserve">The </w:t>
      </w:r>
      <w:r w:rsidR="005130F6">
        <w:t>P</w:t>
      </w:r>
      <w:r>
        <w:t xml:space="preserve">arties have agreed to disclose and receive that </w:t>
      </w:r>
      <w:smartTag w:uri="schemas-workshare-com/workshare" w:element="confidentialinformationexposure">
        <w:smartTagPr>
          <w:attr w:name="TagType" w:val="5"/>
        </w:smartTagPr>
        <w:r>
          <w:t>Confidential</w:t>
        </w:r>
      </w:smartTag>
      <w:r>
        <w:t xml:space="preserve"> Information on the terms and conditions of this Agreement.</w:t>
      </w:r>
    </w:p>
    <w:p w:rsidR="006358F1" w:rsidRDefault="006358F1" w:rsidP="006358F1">
      <w:pPr>
        <w:pStyle w:val="MORecitalsL1"/>
        <w:numPr>
          <w:ilvl w:val="0"/>
          <w:numId w:val="0"/>
        </w:numPr>
      </w:pPr>
    </w:p>
    <w:p w:rsidR="006358F1" w:rsidRDefault="006358F1" w:rsidP="006358F1">
      <w:pPr>
        <w:pStyle w:val="MOSecHeading"/>
      </w:pPr>
      <w:bookmarkStart w:id="31" w:name="_Toc13903084"/>
      <w:bookmarkStart w:id="32" w:name="_Toc23312455"/>
      <w:bookmarkStart w:id="33" w:name="_Toc191093857"/>
      <w:bookmarkStart w:id="34" w:name="_Toc191108298"/>
      <w:bookmarkStart w:id="35" w:name="_Toc191108373"/>
      <w:bookmarkStart w:id="36" w:name="_Toc191108557"/>
      <w:bookmarkStart w:id="37" w:name="_Toc191108870"/>
      <w:bookmarkStart w:id="38" w:name="_Toc191108942"/>
      <w:bookmarkStart w:id="39" w:name="_Toc191109069"/>
      <w:bookmarkStart w:id="40" w:name="_Toc191109138"/>
      <w:bookmarkStart w:id="41" w:name="_Toc191109259"/>
      <w:bookmarkStart w:id="42" w:name="_Toc191109341"/>
      <w:bookmarkStart w:id="43" w:name="_Toc191109439"/>
      <w:bookmarkStart w:id="44" w:name="_Toc191109539"/>
      <w:r>
        <w:t>Terms and Conditions</w:t>
      </w:r>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6358F1" w:rsidRDefault="006358F1" w:rsidP="006358F1">
      <w:pPr>
        <w:pStyle w:val="MOTermsL1"/>
        <w:outlineLvl w:val="9"/>
      </w:pPr>
      <w:bookmarkStart w:id="45" w:name="_Toc191093858"/>
      <w:bookmarkStart w:id="46" w:name="_Toc191108299"/>
      <w:bookmarkStart w:id="47" w:name="_Toc191108374"/>
      <w:bookmarkStart w:id="48" w:name="_Toc191108558"/>
      <w:bookmarkStart w:id="49" w:name="_Toc191108871"/>
      <w:bookmarkStart w:id="50" w:name="_Toc191108943"/>
      <w:bookmarkStart w:id="51" w:name="_Toc191109070"/>
      <w:bookmarkStart w:id="52" w:name="_Toc191109139"/>
      <w:bookmarkStart w:id="53" w:name="_Toc191109260"/>
      <w:bookmarkStart w:id="54" w:name="_Toc191109342"/>
      <w:bookmarkStart w:id="55" w:name="_Toc191109440"/>
      <w:bookmarkStart w:id="56" w:name="_Toc191109540"/>
      <w:bookmarkStart w:id="57" w:name="_Toc194397505"/>
      <w:bookmarkStart w:id="58" w:name="_Toc478489683"/>
      <w:bookmarkStart w:id="59" w:name="_Toc66248005"/>
      <w:r>
        <w:t>Definitions and interpretation</w:t>
      </w:r>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6358F1" w:rsidRDefault="006358F1" w:rsidP="006358F1"/>
    <w:p w:rsidR="006358F1" w:rsidRPr="00B91546" w:rsidRDefault="005130F6" w:rsidP="006358F1">
      <w:pPr>
        <w:pStyle w:val="MOTermsL2"/>
        <w:outlineLvl w:val="9"/>
      </w:pPr>
      <w:bookmarkStart w:id="60" w:name="_Toc478489684"/>
      <w:r>
        <w:t>Definitions</w:t>
      </w:r>
      <w:bookmarkEnd w:id="60"/>
    </w:p>
    <w:p w:rsidR="006358F1" w:rsidRDefault="006358F1" w:rsidP="006358F1">
      <w:pPr>
        <w:pStyle w:val="MOTermsL3"/>
        <w:numPr>
          <w:ilvl w:val="2"/>
          <w:numId w:val="22"/>
        </w:numPr>
      </w:pPr>
      <w:r>
        <w:t>In this Agreement the following words and phrases have the following meanings (unless the context otherwise requires):</w:t>
      </w:r>
    </w:p>
    <w:p w:rsidR="006358F1" w:rsidRPr="001311CB" w:rsidRDefault="006358F1" w:rsidP="006358F1">
      <w:pPr>
        <w:pStyle w:val="MOTermsL3"/>
        <w:numPr>
          <w:ilvl w:val="2"/>
          <w:numId w:val="22"/>
        </w:numPr>
      </w:pPr>
      <w:r>
        <w:rPr>
          <w:b/>
        </w:rPr>
        <w:t xml:space="preserve">Business Days </w:t>
      </w:r>
      <w:r>
        <w:t xml:space="preserve">means any day other than a Saturday, Sunday or public holiday in the </w:t>
      </w:r>
      <w:r w:rsidRPr="001311CB">
        <w:t>Jurisdiction</w:t>
      </w:r>
      <w:r w:rsidR="005130F6" w:rsidRPr="001311CB">
        <w:t>.</w:t>
      </w:r>
      <w:r w:rsidRPr="001311CB">
        <w:t xml:space="preserve"> </w:t>
      </w:r>
    </w:p>
    <w:p w:rsidR="006358F1" w:rsidRPr="00B53E49" w:rsidRDefault="006358F1" w:rsidP="006358F1">
      <w:pPr>
        <w:pStyle w:val="MOTermsL3"/>
        <w:numPr>
          <w:ilvl w:val="2"/>
          <w:numId w:val="22"/>
        </w:numPr>
      </w:pPr>
      <w:r w:rsidRPr="00B53E49">
        <w:rPr>
          <w:b/>
        </w:rPr>
        <w:t>Confidential Information</w:t>
      </w:r>
      <w:r w:rsidRPr="00B53E49">
        <w:t xml:space="preserve"> means information that:</w:t>
      </w:r>
    </w:p>
    <w:p w:rsidR="006358F1" w:rsidRPr="00B53E49" w:rsidRDefault="006358F1" w:rsidP="006358F1">
      <w:pPr>
        <w:pStyle w:val="MOTermsL5"/>
      </w:pPr>
      <w:r w:rsidRPr="00B53E49">
        <w:t xml:space="preserve">is by its nature confidential; </w:t>
      </w:r>
    </w:p>
    <w:p w:rsidR="006358F1" w:rsidRPr="00B53E49" w:rsidRDefault="006358F1" w:rsidP="006358F1">
      <w:pPr>
        <w:pStyle w:val="MOTermsL5"/>
      </w:pPr>
      <w:r w:rsidRPr="00B53E49">
        <w:t xml:space="preserve">is designated by </w:t>
      </w:r>
      <w:r>
        <w:t>the Discloser</w:t>
      </w:r>
      <w:r w:rsidRPr="00B53E49">
        <w:t xml:space="preserve"> as confidential; or</w:t>
      </w:r>
    </w:p>
    <w:p w:rsidR="006358F1" w:rsidRPr="00B53E49" w:rsidRDefault="006358F1" w:rsidP="006358F1">
      <w:pPr>
        <w:pStyle w:val="MOTermsL5"/>
      </w:pPr>
      <w:r w:rsidRPr="00B53E49">
        <w:t xml:space="preserve">the </w:t>
      </w:r>
      <w:r>
        <w:t>Recipient</w:t>
      </w:r>
      <w:r w:rsidRPr="00B53E49">
        <w:t xml:space="preserve"> knows or ought to </w:t>
      </w:r>
      <w:r>
        <w:t xml:space="preserve">reasonably have </w:t>
      </w:r>
      <w:r w:rsidRPr="00B53E49">
        <w:t>know</w:t>
      </w:r>
      <w:r>
        <w:t>n</w:t>
      </w:r>
      <w:r w:rsidRPr="00B53E49">
        <w:t xml:space="preserve"> is confidential</w:t>
      </w:r>
      <w:r>
        <w:t xml:space="preserve"> in nature</w:t>
      </w:r>
      <w:r w:rsidRPr="00B53E49">
        <w:t xml:space="preserve">; </w:t>
      </w:r>
    </w:p>
    <w:p w:rsidR="006358F1" w:rsidRPr="00B53E49" w:rsidRDefault="005130F6" w:rsidP="006358F1">
      <w:pPr>
        <w:pStyle w:val="MOTermsL5"/>
        <w:numPr>
          <w:ilvl w:val="0"/>
          <w:numId w:val="0"/>
        </w:numPr>
        <w:ind w:left="851"/>
      </w:pPr>
      <w:r>
        <w:t xml:space="preserve">and includes all information which related to the Permitted Purpose, whether in a Document or provided orally </w:t>
      </w:r>
      <w:r w:rsidR="006358F1" w:rsidRPr="00B53E49">
        <w:t xml:space="preserve">but does not include information which: </w:t>
      </w:r>
    </w:p>
    <w:p w:rsidR="006358F1" w:rsidRPr="00B53E49" w:rsidRDefault="006358F1" w:rsidP="006358F1">
      <w:pPr>
        <w:pStyle w:val="MOTermsL5"/>
      </w:pPr>
      <w:r w:rsidRPr="00B53E49">
        <w:t xml:space="preserve">is or becomes public knowledge other than by breach of this </w:t>
      </w:r>
      <w:r w:rsidRPr="00353963">
        <w:t>Agreement</w:t>
      </w:r>
      <w:r w:rsidRPr="00B53E49">
        <w:t xml:space="preserve"> or by any other unlawful means; </w:t>
      </w:r>
    </w:p>
    <w:p w:rsidR="006358F1" w:rsidRDefault="006358F1" w:rsidP="006358F1">
      <w:pPr>
        <w:pStyle w:val="MOTermsL5"/>
      </w:pPr>
      <w:r w:rsidRPr="00B53E49">
        <w:t xml:space="preserve">is in the possession of the Party without restriction in relation to disclosure before the date of receipt from the </w:t>
      </w:r>
      <w:r w:rsidRPr="00353963">
        <w:t>other</w:t>
      </w:r>
      <w:r w:rsidRPr="00B53E49">
        <w:t xml:space="preserve"> Party;</w:t>
      </w:r>
    </w:p>
    <w:p w:rsidR="005130F6" w:rsidRPr="00B53E49" w:rsidRDefault="005130F6" w:rsidP="006358F1">
      <w:pPr>
        <w:pStyle w:val="MOTermsL5"/>
      </w:pPr>
      <w:r>
        <w:lastRenderedPageBreak/>
        <w:t>is by law or the rules of any stock exchange required to be disclosed by the Recipient; or</w:t>
      </w:r>
    </w:p>
    <w:p w:rsidR="006358F1" w:rsidRPr="00B53E49" w:rsidRDefault="006358F1" w:rsidP="006358F1">
      <w:pPr>
        <w:pStyle w:val="MOTermsL5"/>
      </w:pPr>
      <w:r w:rsidRPr="00B53E49">
        <w:t>has been independently developed</w:t>
      </w:r>
      <w:r>
        <w:t>, gained</w:t>
      </w:r>
      <w:r w:rsidRPr="00B53E49">
        <w:t xml:space="preserve"> or acquired </w:t>
      </w:r>
      <w:r w:rsidR="005130F6">
        <w:t>by the Recipient without any reference to the Confidential Information</w:t>
      </w:r>
      <w:r>
        <w:t xml:space="preserve">. </w:t>
      </w:r>
      <w:r w:rsidRPr="00B53E49">
        <w:t xml:space="preserve"> </w:t>
      </w:r>
    </w:p>
    <w:p w:rsidR="002F1639" w:rsidRDefault="005130F6" w:rsidP="006358F1">
      <w:pPr>
        <w:pStyle w:val="MOTermsL3"/>
      </w:pPr>
      <w:r>
        <w:rPr>
          <w:b/>
        </w:rPr>
        <w:t xml:space="preserve">Consequential Loss </w:t>
      </w:r>
      <w:r>
        <w:t>means</w:t>
      </w:r>
      <w:r w:rsidR="002F1639">
        <w:t xml:space="preserve"> any</w:t>
      </w:r>
      <w:r w:rsidR="00287A7E">
        <w:t xml:space="preserve"> loss recoverable at law other than arising in the usual course of things and includes any</w:t>
      </w:r>
      <w:r w:rsidR="002F1639">
        <w:t xml:space="preserve"> consequential or economic loss including:</w:t>
      </w:r>
    </w:p>
    <w:p w:rsidR="002F1639" w:rsidRDefault="002F1639" w:rsidP="00C336E0">
      <w:pPr>
        <w:pStyle w:val="MOTermsL5"/>
        <w:numPr>
          <w:ilvl w:val="4"/>
          <w:numId w:val="39"/>
        </w:numPr>
      </w:pPr>
      <w:r>
        <w:t>loss of anticipated or actual profits or revenue;</w:t>
      </w:r>
    </w:p>
    <w:p w:rsidR="002F1639" w:rsidRDefault="002F1639" w:rsidP="00BC6328">
      <w:pPr>
        <w:pStyle w:val="MOTermsL5"/>
      </w:pPr>
      <w:r>
        <w:t>loss of production or use;</w:t>
      </w:r>
    </w:p>
    <w:p w:rsidR="002F1639" w:rsidRDefault="002F1639" w:rsidP="00BC6328">
      <w:pPr>
        <w:pStyle w:val="MOTermsL5"/>
      </w:pPr>
      <w:r>
        <w:t>financial or holding costs;</w:t>
      </w:r>
    </w:p>
    <w:p w:rsidR="002F1639" w:rsidRDefault="002F1639" w:rsidP="00BC6328">
      <w:pPr>
        <w:pStyle w:val="MOTermsL5"/>
      </w:pPr>
      <w:r>
        <w:t>loss or failure to realise any anticipated savings;</w:t>
      </w:r>
    </w:p>
    <w:p w:rsidR="005130F6" w:rsidRDefault="002F1639" w:rsidP="00BC6328">
      <w:pPr>
        <w:pStyle w:val="MOTermsL5"/>
      </w:pPr>
      <w:r>
        <w:t>loss of business or business interruption;</w:t>
      </w:r>
    </w:p>
    <w:p w:rsidR="002F1639" w:rsidRDefault="002F1639" w:rsidP="00BC6328">
      <w:pPr>
        <w:pStyle w:val="MOTermsL5"/>
      </w:pPr>
      <w:r>
        <w:t>loss or denial of business or commercial opportunity;</w:t>
      </w:r>
    </w:p>
    <w:p w:rsidR="002F1639" w:rsidRDefault="002F1639" w:rsidP="00BC6328">
      <w:pPr>
        <w:pStyle w:val="MOTermsL5"/>
      </w:pPr>
      <w:r>
        <w:t>loss of or damage to goodwill, business reputation, future reputation or publicity;</w:t>
      </w:r>
    </w:p>
    <w:p w:rsidR="002F1639" w:rsidRDefault="002F1639" w:rsidP="00BC6328">
      <w:pPr>
        <w:pStyle w:val="MOTermsL5"/>
      </w:pPr>
      <w:r>
        <w:t>downtime costs or wasted overheads; and</w:t>
      </w:r>
    </w:p>
    <w:p w:rsidR="00C336E0" w:rsidRDefault="002F1639" w:rsidP="00C336E0">
      <w:pPr>
        <w:pStyle w:val="MOTermsL5"/>
      </w:pPr>
      <w:r>
        <w:t>special, punitive or exemplary damages.</w:t>
      </w:r>
    </w:p>
    <w:p w:rsidR="007259A7" w:rsidRDefault="007259A7" w:rsidP="007259A7">
      <w:pPr>
        <w:pStyle w:val="MOTermsL5"/>
        <w:numPr>
          <w:ilvl w:val="0"/>
          <w:numId w:val="0"/>
        </w:numPr>
        <w:ind w:left="851"/>
        <w:rPr>
          <w:bCs/>
          <w:iCs/>
        </w:rPr>
      </w:pPr>
      <w:r>
        <w:rPr>
          <w:b/>
          <w:bCs/>
          <w:iCs/>
        </w:rPr>
        <w:t>Document</w:t>
      </w:r>
      <w:r>
        <w:rPr>
          <w:bCs/>
          <w:iCs/>
        </w:rPr>
        <w:t xml:space="preserve"> includes:</w:t>
      </w:r>
    </w:p>
    <w:p w:rsidR="007259A7" w:rsidRDefault="007259A7" w:rsidP="00C336E0">
      <w:pPr>
        <w:pStyle w:val="MOTermsL5"/>
        <w:numPr>
          <w:ilvl w:val="4"/>
          <w:numId w:val="38"/>
        </w:numPr>
      </w:pPr>
      <w:r>
        <w:t>any paper or other materials on which there is writing, marks, figures, symbols or perforations having a meaning for persons qualified to interpret them;</w:t>
      </w:r>
    </w:p>
    <w:p w:rsidR="007259A7" w:rsidRDefault="007259A7" w:rsidP="007259A7">
      <w:pPr>
        <w:pStyle w:val="MOTermsL5"/>
      </w:pPr>
      <w:r>
        <w:t>any article or material from which sounds, images or writing are capable of being reproduced with or without the aid of any other article or device; and</w:t>
      </w:r>
    </w:p>
    <w:p w:rsidR="007259A7" w:rsidRPr="000A1432" w:rsidRDefault="007259A7" w:rsidP="007259A7">
      <w:pPr>
        <w:pStyle w:val="MOTermsL5"/>
      </w:pPr>
      <w:r>
        <w:t>information in a form of data, text, or images stored or communicated by means of guided or unguided electromagnetic energy, or both.</w:t>
      </w:r>
    </w:p>
    <w:p w:rsidR="006358F1" w:rsidRDefault="006358F1" w:rsidP="006358F1">
      <w:pPr>
        <w:pStyle w:val="MOTermsL3"/>
      </w:pPr>
      <w:r w:rsidRPr="00817B1F">
        <w:rPr>
          <w:b/>
        </w:rPr>
        <w:t>Intellectual Property Rights</w:t>
      </w:r>
      <w:r w:rsidRPr="00817B1F">
        <w:t xml:space="preserve"> includes all copyright and neighbouring rights, all rights in relation to inventions and discoveries (including patent and utility model rights), plant varieties, registered and unregistered trademarks (including service marks), registered designs, Confidential Information (including trade secrets and know how) and circuit layouts, and all other rights resulting from intellectual activity in the industrial, scientific, literary or artistic fields including applications for grant of any of these rights or other rights of a similar nature arising (or capable of arising) anywhere in the world</w:t>
      </w:r>
      <w:r>
        <w:t>.</w:t>
      </w:r>
    </w:p>
    <w:p w:rsidR="006358F1" w:rsidRPr="00E4784E" w:rsidRDefault="006358F1" w:rsidP="006358F1">
      <w:pPr>
        <w:pStyle w:val="MOTermsL5"/>
        <w:numPr>
          <w:ilvl w:val="0"/>
          <w:numId w:val="0"/>
        </w:numPr>
        <w:ind w:left="851"/>
        <w:rPr>
          <w:highlight w:val="yellow"/>
        </w:rPr>
      </w:pPr>
      <w:r w:rsidRPr="00E4784E">
        <w:rPr>
          <w:b/>
        </w:rPr>
        <w:t>Parties</w:t>
      </w:r>
      <w:r w:rsidRPr="00E4784E">
        <w:t xml:space="preserve"> means both the Discloser and the Recipient referred together. </w:t>
      </w:r>
    </w:p>
    <w:p w:rsidR="006358F1" w:rsidRDefault="006358F1" w:rsidP="006358F1">
      <w:pPr>
        <w:pStyle w:val="MOTermsL5"/>
        <w:numPr>
          <w:ilvl w:val="0"/>
          <w:numId w:val="0"/>
        </w:numPr>
        <w:ind w:left="851"/>
      </w:pPr>
      <w:r w:rsidRPr="00443D8B">
        <w:rPr>
          <w:b/>
        </w:rPr>
        <w:t>Permitted Purpose</w:t>
      </w:r>
      <w:r w:rsidR="00443D8B" w:rsidRPr="00443D8B">
        <w:t xml:space="preserve"> means Keep the details of our unannounced game private from the public.</w:t>
      </w:r>
      <w:proofErr w:type="spellStart"/>
      <w:r w:rsidR="00443D8B" w:rsidRPr="00443D8B">
        <w:t/>
      </w:r>
      <w:proofErr w:type="spellEnd"/>
      <w:r w:rsidR="00443D8B" w:rsidRPr="00443D8B">
        <w:t/>
      </w:r>
      <w:r w:rsidRPr="00443D8B">
        <w:t>.</w:t>
      </w:r>
    </w:p>
    <w:p w:rsidR="006358F1" w:rsidRPr="0001546A" w:rsidRDefault="006358F1" w:rsidP="006358F1">
      <w:pPr>
        <w:pStyle w:val="MOTermsL3"/>
        <w:numPr>
          <w:ilvl w:val="2"/>
          <w:numId w:val="22"/>
        </w:numPr>
        <w:rPr>
          <w:b/>
        </w:rPr>
      </w:pPr>
      <w:r w:rsidRPr="00443D8B">
        <w:rPr>
          <w:b/>
          <w:bCs/>
          <w:iCs/>
        </w:rPr>
        <w:t>Jurisdiction</w:t>
      </w:r>
      <w:r w:rsidRPr="00443D8B">
        <w:rPr>
          <w:b/>
          <w:bCs/>
          <w:i/>
          <w:iCs/>
        </w:rPr>
        <w:t xml:space="preserve"> </w:t>
      </w:r>
      <w:r w:rsidRPr="00443D8B">
        <w:t>m</w:t>
      </w:r>
      <w:r w:rsidRPr="008D6AF4">
        <w:t xml:space="preserve">eans </w:t>
      </w:r>
      <w:r w:rsidR="00443D8B" w:rsidRPr="00443D8B">
        <w:rPr>
          <w:b/>
        </w:rPr>
        <w:t xml:space="preserve">South Australia</w:t>
      </w:r>
      <w:r w:rsidR="00443D8B">
        <w:t>.</w:t>
      </w:r>
    </w:p>
    <w:p w:rsidR="006358F1" w:rsidRDefault="006358F1" w:rsidP="006358F1">
      <w:pPr>
        <w:pStyle w:val="MOTermsL2"/>
        <w:outlineLvl w:val="9"/>
      </w:pPr>
      <w:bookmarkStart w:id="61" w:name="_Toc191093860"/>
      <w:bookmarkStart w:id="62" w:name="_Toc191108301"/>
      <w:bookmarkStart w:id="63" w:name="_Toc191108376"/>
      <w:bookmarkStart w:id="64" w:name="_Toc191108560"/>
      <w:bookmarkStart w:id="65" w:name="_Toc191108873"/>
      <w:bookmarkStart w:id="66" w:name="_Toc191108945"/>
      <w:bookmarkStart w:id="67" w:name="_Toc191109072"/>
      <w:bookmarkStart w:id="68" w:name="_Toc191109141"/>
      <w:bookmarkStart w:id="69" w:name="_Toc191109262"/>
      <w:bookmarkStart w:id="70" w:name="_Toc191109344"/>
      <w:bookmarkStart w:id="71" w:name="_Toc191109442"/>
      <w:bookmarkStart w:id="72" w:name="_Toc191109542"/>
      <w:bookmarkStart w:id="73" w:name="_Toc194397507"/>
      <w:bookmarkStart w:id="74" w:name="_Toc478489685"/>
      <w:r>
        <w:t>Interpretation</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6358F1" w:rsidRDefault="006358F1" w:rsidP="006358F1">
      <w:pPr>
        <w:pStyle w:val="MOTermsL5"/>
      </w:pPr>
      <w:r>
        <w:t>In this Agreement unless specified to the contrary:</w:t>
      </w:r>
    </w:p>
    <w:p w:rsidR="006358F1" w:rsidRDefault="006358F1" w:rsidP="006358F1">
      <w:pPr>
        <w:pStyle w:val="MOTermsL6"/>
      </w:pPr>
      <w:r>
        <w:t>the singular includes the plural and vice versa;</w:t>
      </w:r>
    </w:p>
    <w:p w:rsidR="006358F1" w:rsidRDefault="006358F1" w:rsidP="006358F1">
      <w:pPr>
        <w:pStyle w:val="MOTermsL6"/>
      </w:pPr>
      <w:r>
        <w:t>use of the word including and similar expressions are not, nor are they to be interpreted as, words of limitation;</w:t>
      </w:r>
    </w:p>
    <w:p w:rsidR="006358F1" w:rsidRDefault="006358F1" w:rsidP="006358F1">
      <w:pPr>
        <w:pStyle w:val="MOTermsL6"/>
      </w:pPr>
      <w:r>
        <w:t>a reference to a person includes a natural person, a company or other entities recognised by law;</w:t>
      </w:r>
    </w:p>
    <w:p w:rsidR="006358F1" w:rsidRDefault="006358F1" w:rsidP="006358F1">
      <w:pPr>
        <w:pStyle w:val="MOTermsL6"/>
      </w:pPr>
      <w:r>
        <w:t xml:space="preserve">a reference to writing includes any mode of reproducing words, figures or symbols in tangible and permanently visible form and includes </w:t>
      </w:r>
      <w:r w:rsidR="005130F6">
        <w:t>electronic</w:t>
      </w:r>
      <w:r>
        <w:t xml:space="preserve"> transmission; and</w:t>
      </w:r>
    </w:p>
    <w:p w:rsidR="006358F1" w:rsidRDefault="006358F1" w:rsidP="006358F1">
      <w:pPr>
        <w:pStyle w:val="MOTermsL6"/>
      </w:pPr>
      <w:r>
        <w:lastRenderedPageBreak/>
        <w:t>a reference to a party includes the party’s executors, administrators, successors and permitted assigns.</w:t>
      </w:r>
    </w:p>
    <w:p w:rsidR="006358F1" w:rsidRDefault="006358F1" w:rsidP="006358F1">
      <w:pPr>
        <w:pStyle w:val="MOTermsL5"/>
      </w:pPr>
      <w:r>
        <w:t xml:space="preserve">The language in all parts of this Agreement </w:t>
      </w:r>
      <w:r w:rsidR="005130F6">
        <w:t>is to</w:t>
      </w:r>
      <w:r>
        <w:t xml:space="preserve"> be in all cases construed in accordance with its fair and common meaning and not strictly for or against either of the parties.</w:t>
      </w:r>
    </w:p>
    <w:p w:rsidR="006358F1" w:rsidRDefault="006358F1" w:rsidP="006358F1">
      <w:pPr>
        <w:pStyle w:val="MOTermsL5"/>
      </w:pPr>
      <w:r>
        <w:t>This Agreement is to be interpreted so that it complies with all applicable laws of the Jurisdiction and if any provision does not comply then it must be read down so as to give it as much effect as possible. If it is not possible to give that provision any effect at all</w:t>
      </w:r>
      <w:r w:rsidR="005130F6">
        <w:t xml:space="preserve"> </w:t>
      </w:r>
      <w:r>
        <w:t xml:space="preserve">then it is to be severed from this Agreement and </w:t>
      </w:r>
      <w:r w:rsidR="005130F6">
        <w:t xml:space="preserve">this Agreement </w:t>
      </w:r>
      <w:r>
        <w:t>is</w:t>
      </w:r>
      <w:r w:rsidR="005130F6">
        <w:t xml:space="preserve"> to be</w:t>
      </w:r>
      <w:r>
        <w:t xml:space="preserve"> construed as if the severable portion did not exist</w:t>
      </w:r>
      <w:r w:rsidR="005130F6">
        <w:t>.</w:t>
      </w:r>
      <w:r>
        <w:t xml:space="preserve"> </w:t>
      </w:r>
      <w:r w:rsidR="005130F6">
        <w:t>T</w:t>
      </w:r>
      <w:r>
        <w:t>he remainder of this Agreement will continue to have full force and effect.</w:t>
      </w:r>
    </w:p>
    <w:p w:rsidR="006358F1" w:rsidRDefault="006358F1" w:rsidP="006358F1">
      <w:pPr>
        <w:pStyle w:val="MOTermsL5"/>
      </w:pPr>
      <w:r>
        <w:t>Any headings are for ease of reference only and do not affect the interpretation of this Agreement.</w:t>
      </w:r>
    </w:p>
    <w:p w:rsidR="006358F1" w:rsidRDefault="006358F1" w:rsidP="006358F1">
      <w:pPr>
        <w:pStyle w:val="MOTermsL1"/>
        <w:outlineLvl w:val="9"/>
      </w:pPr>
      <w:bookmarkStart w:id="75" w:name="_Toc23312456"/>
      <w:bookmarkStart w:id="76" w:name="_Toc191093861"/>
      <w:bookmarkStart w:id="77" w:name="_Toc191108302"/>
      <w:bookmarkStart w:id="78" w:name="_Toc191108377"/>
      <w:bookmarkStart w:id="79" w:name="_Toc191108561"/>
      <w:bookmarkStart w:id="80" w:name="_Toc191108874"/>
      <w:bookmarkStart w:id="81" w:name="_Toc191108946"/>
      <w:bookmarkStart w:id="82" w:name="_Toc191109073"/>
      <w:bookmarkStart w:id="83" w:name="_Toc191109142"/>
      <w:bookmarkStart w:id="84" w:name="_Toc191109263"/>
      <w:bookmarkStart w:id="85" w:name="_Toc191109345"/>
      <w:bookmarkStart w:id="86" w:name="_Toc191109443"/>
      <w:bookmarkStart w:id="87" w:name="_Toc191109543"/>
      <w:bookmarkStart w:id="88" w:name="_Toc194397508"/>
      <w:bookmarkStart w:id="89" w:name="_Toc478489686"/>
      <w:bookmarkEnd w:id="59"/>
      <w:r>
        <w:t>Confidentiality Obligations</w:t>
      </w:r>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6358F1" w:rsidRDefault="006358F1" w:rsidP="006358F1">
      <w:pPr>
        <w:pStyle w:val="MOTermsL2"/>
        <w:outlineLvl w:val="9"/>
      </w:pPr>
      <w:bookmarkStart w:id="90" w:name="_Toc191093862"/>
      <w:bookmarkStart w:id="91" w:name="_Toc191108303"/>
      <w:bookmarkStart w:id="92" w:name="_Toc191108378"/>
      <w:bookmarkStart w:id="93" w:name="_Toc191108562"/>
      <w:bookmarkStart w:id="94" w:name="_Toc191108875"/>
      <w:bookmarkStart w:id="95" w:name="_Toc191108947"/>
      <w:bookmarkStart w:id="96" w:name="_Toc191109074"/>
      <w:bookmarkStart w:id="97" w:name="_Toc191109143"/>
      <w:bookmarkStart w:id="98" w:name="_Toc191109264"/>
      <w:bookmarkStart w:id="99" w:name="_Toc191109346"/>
      <w:bookmarkStart w:id="100" w:name="_Toc191109444"/>
      <w:bookmarkStart w:id="101" w:name="_Toc191109544"/>
      <w:bookmarkStart w:id="102" w:name="_Toc194397509"/>
      <w:bookmarkStart w:id="103" w:name="_Toc478489687"/>
      <w:r>
        <w:t>Confidentiality</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6358F1" w:rsidRDefault="006358F1" w:rsidP="006358F1">
      <w:pPr>
        <w:pStyle w:val="MOTermsL4"/>
        <w:numPr>
          <w:ilvl w:val="0"/>
          <w:numId w:val="0"/>
        </w:numPr>
        <w:ind w:left="851"/>
      </w:pPr>
      <w:r>
        <w:t xml:space="preserve">The </w:t>
      </w:r>
      <w:bookmarkStart w:id="104" w:name="OLE_LINK1"/>
      <w:r>
        <w:t>Recipient</w:t>
      </w:r>
      <w:bookmarkEnd w:id="104"/>
      <w:r>
        <w:t>:</w:t>
      </w:r>
    </w:p>
    <w:p w:rsidR="006358F1" w:rsidRDefault="006358F1" w:rsidP="006358F1">
      <w:pPr>
        <w:pStyle w:val="MOTermsL5"/>
      </w:pPr>
      <w:r>
        <w:t xml:space="preserve">acknowledges the </w:t>
      </w:r>
      <w:smartTag w:uri="schemas-workshare-com/workshare" w:element="confidentialinformationexposure">
        <w:smartTagPr>
          <w:attr w:name="TagType" w:val="5"/>
        </w:smartTagPr>
        <w:r>
          <w:t>confidential</w:t>
        </w:r>
      </w:smartTag>
      <w:r>
        <w:t xml:space="preserve">, sensitive, and proprietary nature of the </w:t>
      </w:r>
      <w:smartTag w:uri="schemas-workshare-com/workshare" w:element="confidentialinformationexposure">
        <w:smartTagPr>
          <w:attr w:name="TagType" w:val="5"/>
        </w:smartTagPr>
        <w:r>
          <w:t>Confidential</w:t>
        </w:r>
      </w:smartTag>
      <w:r>
        <w:t xml:space="preserve"> Information</w:t>
      </w:r>
      <w:r w:rsidR="0073719D">
        <w:t xml:space="preserve"> and that it is valuable to the Discloser</w:t>
      </w:r>
      <w:r>
        <w:t>; and</w:t>
      </w:r>
    </w:p>
    <w:p w:rsidR="006358F1" w:rsidRDefault="006358F1" w:rsidP="006358F1">
      <w:pPr>
        <w:pStyle w:val="MOTermsL5"/>
      </w:pPr>
      <w:r>
        <w:t xml:space="preserve">agrees to keep </w:t>
      </w:r>
      <w:smartTag w:uri="schemas-workshare-com/workshare" w:element="confidentialinformationexposure">
        <w:smartTagPr>
          <w:attr w:name="TagType" w:val="5"/>
        </w:smartTagPr>
        <w:r>
          <w:t>confidential</w:t>
        </w:r>
      </w:smartTag>
      <w:r>
        <w:t xml:space="preserve">, and not directly or indirectly divulge or communicate or otherwise disclose the </w:t>
      </w:r>
      <w:smartTag w:uri="schemas-workshare-com/workshare" w:element="confidentialinformationexposure">
        <w:smartTagPr>
          <w:attr w:name="TagType" w:val="5"/>
        </w:smartTagPr>
        <w:r>
          <w:t>Confidential</w:t>
        </w:r>
      </w:smartTag>
      <w:r>
        <w:t xml:space="preserve"> Information, in whole or part, to any third party.</w:t>
      </w:r>
    </w:p>
    <w:p w:rsidR="006358F1" w:rsidRDefault="006358F1" w:rsidP="006358F1">
      <w:pPr>
        <w:pStyle w:val="MOTermsL2"/>
        <w:outlineLvl w:val="9"/>
      </w:pPr>
      <w:bookmarkStart w:id="105" w:name="_Toc191093863"/>
      <w:bookmarkStart w:id="106" w:name="_Toc191108304"/>
      <w:bookmarkStart w:id="107" w:name="_Toc191108379"/>
      <w:bookmarkStart w:id="108" w:name="_Toc191108563"/>
      <w:bookmarkStart w:id="109" w:name="_Toc191108876"/>
      <w:bookmarkStart w:id="110" w:name="_Toc191108948"/>
      <w:bookmarkStart w:id="111" w:name="_Toc191109075"/>
      <w:bookmarkStart w:id="112" w:name="_Toc191109144"/>
      <w:bookmarkStart w:id="113" w:name="_Toc191109265"/>
      <w:bookmarkStart w:id="114" w:name="_Toc191109347"/>
      <w:bookmarkStart w:id="115" w:name="_Toc191109445"/>
      <w:bookmarkStart w:id="116" w:name="_Toc191109545"/>
      <w:bookmarkStart w:id="117" w:name="_Toc194397510"/>
      <w:bookmarkStart w:id="118" w:name="_Toc478489688"/>
      <w:r>
        <w:t xml:space="preserve">Use of </w:t>
      </w:r>
      <w:smartTag w:uri="schemas-workshare-com/workshare" w:element="confidentialinformationexposure">
        <w:smartTagPr>
          <w:attr w:name="TagType" w:val="5"/>
        </w:smartTagPr>
        <w:r>
          <w:t>Confidential</w:t>
        </w:r>
      </w:smartTag>
      <w:r>
        <w:t xml:space="preserve"> Information</w:t>
      </w:r>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rsidR="006358F1" w:rsidRDefault="006358F1" w:rsidP="006358F1">
      <w:pPr>
        <w:pStyle w:val="MOTermsL4"/>
        <w:numPr>
          <w:ilvl w:val="0"/>
          <w:numId w:val="0"/>
        </w:numPr>
        <w:ind w:left="851"/>
      </w:pPr>
      <w:r>
        <w:t xml:space="preserve">The Recipient must not: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for any purpose other than the Permitted Purpose;</w:t>
      </w:r>
    </w:p>
    <w:p w:rsidR="006358F1" w:rsidRDefault="006358F1" w:rsidP="006358F1">
      <w:pPr>
        <w:pStyle w:val="MOTermsL5"/>
      </w:pPr>
      <w:r>
        <w:t xml:space="preserve">exploit </w:t>
      </w:r>
      <w:r w:rsidR="0073719D">
        <w:t xml:space="preserve">the </w:t>
      </w:r>
      <w:smartTag w:uri="schemas-workshare-com/workshare" w:element="confidentialinformationexposure">
        <w:smartTagPr>
          <w:attr w:name="TagType" w:val="5"/>
        </w:smartTagPr>
        <w:r>
          <w:t>Confidential</w:t>
        </w:r>
      </w:smartTag>
      <w:r>
        <w:t xml:space="preserve"> Information for its own benefit, for the benefit of any other person or for any other purpose, or allow any other person to do so without the</w:t>
      </w:r>
      <w:r w:rsidR="0073719D">
        <w:t xml:space="preserve"> prior</w:t>
      </w:r>
      <w:r>
        <w:t xml:space="preserve"> written consent of the Discloser</w:t>
      </w:r>
      <w:r w:rsidR="0073719D">
        <w:t xml:space="preserve"> (which may be withheld in its absolute discretion)</w:t>
      </w:r>
      <w:r>
        <w:t xml:space="preserve">; </w:t>
      </w:r>
    </w:p>
    <w:p w:rsidR="006358F1" w:rsidRDefault="006358F1" w:rsidP="006358F1">
      <w:pPr>
        <w:pStyle w:val="MOTermsL5"/>
      </w:pPr>
      <w:r>
        <w:t xml:space="preserve">use any of the </w:t>
      </w:r>
      <w:smartTag w:uri="schemas-workshare-com/workshare" w:element="confidentialinformationexposure">
        <w:smartTagPr>
          <w:attr w:name="TagType" w:val="5"/>
        </w:smartTagPr>
        <w:r>
          <w:t>Confidential</w:t>
        </w:r>
      </w:smartTag>
      <w:r>
        <w:t xml:space="preserve"> Information in a manner or for a purpose detrimental to the Discloser or its related bodies corporate</w:t>
      </w:r>
      <w:r w:rsidR="0073719D">
        <w:t xml:space="preserve"> (if any)</w:t>
      </w:r>
      <w:r>
        <w:t xml:space="preserve">; or </w:t>
      </w:r>
    </w:p>
    <w:p w:rsidR="006358F1" w:rsidRDefault="006358F1" w:rsidP="003D4F12">
      <w:pPr>
        <w:pStyle w:val="MOTermsL5"/>
      </w:pPr>
      <w:r>
        <w:t xml:space="preserve">use any Confidential Information that has been returned to the Discloser under clause 3 of this Agreement (unless express permission is granted in writing by the Discloser to continue use </w:t>
      </w:r>
      <w:r w:rsidR="003D4F12">
        <w:t>that Confidential Information).</w:t>
      </w:r>
    </w:p>
    <w:p w:rsidR="006358F1" w:rsidRDefault="006358F1" w:rsidP="006358F1">
      <w:pPr>
        <w:pStyle w:val="MOTermsL2"/>
        <w:outlineLvl w:val="9"/>
      </w:pPr>
      <w:bookmarkStart w:id="119" w:name="_Toc191093864"/>
      <w:bookmarkStart w:id="120" w:name="_Toc191108305"/>
      <w:bookmarkStart w:id="121" w:name="_Toc191108380"/>
      <w:bookmarkStart w:id="122" w:name="_Toc191108564"/>
      <w:bookmarkStart w:id="123" w:name="_Toc191108877"/>
      <w:bookmarkStart w:id="124" w:name="_Toc191108949"/>
      <w:bookmarkStart w:id="125" w:name="_Toc191109076"/>
      <w:bookmarkStart w:id="126" w:name="_Toc191109145"/>
      <w:bookmarkStart w:id="127" w:name="_Toc191109266"/>
      <w:bookmarkStart w:id="128" w:name="_Toc191109348"/>
      <w:bookmarkStart w:id="129" w:name="_Toc191109446"/>
      <w:bookmarkStart w:id="130" w:name="_Toc191109546"/>
      <w:bookmarkStart w:id="131" w:name="_Toc194397511"/>
      <w:bookmarkStart w:id="132" w:name="_Toc478489689"/>
      <w:r>
        <w:t xml:space="preserve">Protection of </w:t>
      </w:r>
      <w:smartTag w:uri="schemas-workshare-com/workshare" w:element="confidentialinformationexposure">
        <w:smartTagPr>
          <w:attr w:name="TagType" w:val="5"/>
        </w:smartTagPr>
        <w:r>
          <w:t>Confidential</w:t>
        </w:r>
      </w:smartTag>
      <w:r>
        <w:t xml:space="preserve"> Information</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73719D" w:rsidRDefault="006358F1" w:rsidP="006358F1">
      <w:pPr>
        <w:pStyle w:val="MOTermsL4"/>
        <w:numPr>
          <w:ilvl w:val="0"/>
          <w:numId w:val="0"/>
        </w:numPr>
        <w:ind w:left="851"/>
      </w:pPr>
      <w:r>
        <w:t>The Recipient must</w:t>
      </w:r>
      <w:r w:rsidR="0073719D">
        <w:t>;</w:t>
      </w:r>
      <w:r>
        <w:t xml:space="preserve"> </w:t>
      </w:r>
    </w:p>
    <w:p w:rsidR="0073719D" w:rsidRDefault="006358F1" w:rsidP="00BC6328">
      <w:pPr>
        <w:pStyle w:val="MOTermsL5"/>
      </w:pPr>
      <w:r>
        <w:t xml:space="preserve">keep effective control of all </w:t>
      </w:r>
      <w:smartTag w:uri="schemas-workshare-com/workshare" w:element="confidentialinformationexposure">
        <w:smartTagPr>
          <w:attr w:name="TagType" w:val="5"/>
        </w:smartTagPr>
        <w:r>
          <w:t>Confidential</w:t>
        </w:r>
      </w:smartTag>
      <w:r>
        <w:t xml:space="preserve"> Information received under or in connection with this Agreement</w:t>
      </w:r>
      <w:r w:rsidR="0073719D">
        <w:t>;</w:t>
      </w:r>
      <w:r>
        <w:t xml:space="preserve"> </w:t>
      </w:r>
    </w:p>
    <w:p w:rsidR="0073719D" w:rsidRDefault="006358F1" w:rsidP="00BC6328">
      <w:pPr>
        <w:pStyle w:val="MOTermsL5"/>
      </w:pPr>
      <w:r>
        <w:t xml:space="preserve">take all precautions that are reasonably necessary to prevent any theft, loss or unauthorised use or disclosure of that </w:t>
      </w:r>
      <w:smartTag w:uri="schemas-workshare-com/workshare" w:element="confidentialinformationexposure">
        <w:smartTagPr>
          <w:attr w:name="TagType" w:val="5"/>
        </w:smartTagPr>
        <w:r>
          <w:t>Confidential</w:t>
        </w:r>
      </w:smartTag>
      <w:r>
        <w:t xml:space="preserve"> Information</w:t>
      </w:r>
      <w:r w:rsidR="0073719D">
        <w:t>;</w:t>
      </w:r>
      <w:r>
        <w:t xml:space="preserve"> and </w:t>
      </w:r>
    </w:p>
    <w:p w:rsidR="006358F1" w:rsidRDefault="006358F1" w:rsidP="00BC6328">
      <w:pPr>
        <w:pStyle w:val="MOTermsL5"/>
      </w:pPr>
      <w:r>
        <w:t xml:space="preserve">must promptly inform the Discloser of any suspected or actual unauthorised use or disclosure of the Discloser’s </w:t>
      </w:r>
      <w:smartTag w:uri="schemas-workshare-com/workshare" w:element="confidentialinformationexposure">
        <w:smartTagPr>
          <w:attr w:name="TagType" w:val="5"/>
        </w:smartTagPr>
        <w:r>
          <w:t>Confidential</w:t>
        </w:r>
      </w:smartTag>
      <w:r>
        <w:t xml:space="preserve"> Information.</w:t>
      </w:r>
    </w:p>
    <w:p w:rsidR="006358F1" w:rsidRDefault="006358F1" w:rsidP="006358F1">
      <w:pPr>
        <w:pStyle w:val="MOTermsL2"/>
        <w:outlineLvl w:val="9"/>
      </w:pPr>
      <w:bookmarkStart w:id="133" w:name="_Toc191093865"/>
      <w:bookmarkStart w:id="134" w:name="_Toc191108306"/>
      <w:bookmarkStart w:id="135" w:name="_Toc191108381"/>
      <w:bookmarkStart w:id="136" w:name="_Toc191108565"/>
      <w:bookmarkStart w:id="137" w:name="_Toc191108878"/>
      <w:bookmarkStart w:id="138" w:name="_Toc191108950"/>
      <w:bookmarkStart w:id="139" w:name="_Toc191109077"/>
      <w:bookmarkStart w:id="140" w:name="_Toc191109146"/>
      <w:bookmarkStart w:id="141" w:name="_Toc191109267"/>
      <w:bookmarkStart w:id="142" w:name="_Toc191109349"/>
      <w:bookmarkStart w:id="143" w:name="_Toc191109447"/>
      <w:bookmarkStart w:id="144" w:name="_Toc191109547"/>
      <w:bookmarkStart w:id="145" w:name="_Toc194397512"/>
      <w:bookmarkStart w:id="146" w:name="_Toc478489690"/>
      <w:r>
        <w:lastRenderedPageBreak/>
        <w:t>Authorised Recipients</w:t>
      </w:r>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p>
    <w:p w:rsidR="006358F1" w:rsidRDefault="006358F1" w:rsidP="00BC6328">
      <w:pPr>
        <w:pStyle w:val="MOTermsL5"/>
      </w:pPr>
      <w:r>
        <w:t xml:space="preserve">The Recipient may disclose the </w:t>
      </w:r>
      <w:smartTag w:uri="schemas-workshare-com/workshare" w:element="confidentialinformationexposure">
        <w:smartTagPr>
          <w:attr w:name="TagType" w:val="5"/>
        </w:smartTagPr>
        <w:r>
          <w:t>Confidential</w:t>
        </w:r>
      </w:smartTag>
      <w:r>
        <w:t xml:space="preserve"> Information to its directors, officers, agents, employees, advisers, and financiers on a strictly “need to know” basis provided that:</w:t>
      </w:r>
    </w:p>
    <w:p w:rsidR="006358F1" w:rsidRDefault="006358F1" w:rsidP="00BC6328">
      <w:pPr>
        <w:pStyle w:val="MOTermsL6"/>
      </w:pPr>
      <w:r>
        <w:t xml:space="preserve">The Recipient must ensure that </w:t>
      </w:r>
      <w:r w:rsidR="0073719D">
        <w:t xml:space="preserve">these </w:t>
      </w:r>
      <w:r>
        <w:t>persons are under equivalent obligations of confidence to the Recipient as provided in this Agreement;</w:t>
      </w:r>
      <w:r w:rsidR="0073719D">
        <w:t xml:space="preserve"> and</w:t>
      </w:r>
    </w:p>
    <w:p w:rsidR="006358F1" w:rsidRDefault="006358F1" w:rsidP="00BC6328">
      <w:pPr>
        <w:pStyle w:val="MOTermsL6"/>
      </w:pPr>
      <w:r>
        <w:t>The Recipient ensure</w:t>
      </w:r>
      <w:r w:rsidR="0073719D">
        <w:t>s</w:t>
      </w:r>
      <w:r>
        <w:t xml:space="preserve"> compliance by </w:t>
      </w:r>
      <w:r w:rsidR="0073719D">
        <w:t xml:space="preserve">these </w:t>
      </w:r>
      <w:r>
        <w:t xml:space="preserve">persons with the terms and conditions of this Agreement which impose any obligation on the Recipient, as if </w:t>
      </w:r>
      <w:r w:rsidR="0073719D">
        <w:t xml:space="preserve">those </w:t>
      </w:r>
      <w:r>
        <w:t>persons were a party to this Agreement; and</w:t>
      </w:r>
    </w:p>
    <w:p w:rsidR="006358F1" w:rsidRDefault="007259A7" w:rsidP="006358F1">
      <w:pPr>
        <w:pStyle w:val="MOTermsL5"/>
      </w:pPr>
      <w:r>
        <w:t>A</w:t>
      </w:r>
      <w:r w:rsidR="006358F1">
        <w:t xml:space="preserve"> breach of such a term or condition by such a person shall be regarded as a breach of this Agreement by the Recipient.</w:t>
      </w:r>
    </w:p>
    <w:p w:rsidR="006358F1" w:rsidRDefault="006358F1" w:rsidP="006358F1">
      <w:pPr>
        <w:pStyle w:val="MOTermsL1"/>
        <w:outlineLvl w:val="9"/>
      </w:pPr>
      <w:bookmarkStart w:id="147" w:name="_Toc23312457"/>
      <w:bookmarkStart w:id="148" w:name="_Toc191093869"/>
      <w:bookmarkStart w:id="149" w:name="_Toc191108310"/>
      <w:bookmarkStart w:id="150" w:name="_Toc191108385"/>
      <w:bookmarkStart w:id="151" w:name="_Toc191108569"/>
      <w:bookmarkStart w:id="152" w:name="_Toc191108882"/>
      <w:bookmarkStart w:id="153" w:name="_Toc191108954"/>
      <w:bookmarkStart w:id="154" w:name="_Toc191109081"/>
      <w:bookmarkStart w:id="155" w:name="_Toc191109150"/>
      <w:bookmarkStart w:id="156" w:name="_Toc191109271"/>
      <w:bookmarkStart w:id="157" w:name="_Toc191109353"/>
      <w:bookmarkStart w:id="158" w:name="_Toc191109451"/>
      <w:bookmarkStart w:id="159" w:name="_Toc191109551"/>
      <w:bookmarkStart w:id="160" w:name="_Toc194397516"/>
      <w:bookmarkStart w:id="161" w:name="_Toc478489691"/>
      <w:r>
        <w:t xml:space="preserve">Return of </w:t>
      </w:r>
      <w:smartTag w:uri="schemas-workshare-com/workshare" w:element="confidentialinformationexposure">
        <w:smartTagPr>
          <w:attr w:name="TagType" w:val="5"/>
        </w:smartTagPr>
        <w:r>
          <w:t>Confidential</w:t>
        </w:r>
      </w:smartTag>
      <w:r>
        <w:t xml:space="preserve"> Information</w:t>
      </w:r>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p>
    <w:p w:rsidR="006358F1" w:rsidRDefault="006358F1" w:rsidP="006358F1">
      <w:pPr>
        <w:pStyle w:val="MOTermsL3"/>
        <w:numPr>
          <w:ilvl w:val="2"/>
          <w:numId w:val="22"/>
        </w:numPr>
      </w:pPr>
      <w:r>
        <w:t>Upon the written request of the Discloser, the Recipient must promptly return (or procure the return of) to the Discloser the following (or, if any of the following is incapable of being returned, irretrievably destroy or delete and certify in writing that it has been so destroyed or deleted):</w:t>
      </w:r>
    </w:p>
    <w:p w:rsidR="006358F1" w:rsidRDefault="006358F1" w:rsidP="006358F1">
      <w:pPr>
        <w:pStyle w:val="MOTermsL5"/>
      </w:pPr>
      <w:r>
        <w:t xml:space="preserve">the </w:t>
      </w:r>
      <w:smartTag w:uri="schemas-workshare-com/workshare" w:element="confidentialinformationexposure">
        <w:smartTagPr>
          <w:attr w:name="TagType" w:val="5"/>
        </w:smartTagPr>
        <w:r>
          <w:t>Confidential</w:t>
        </w:r>
      </w:smartTag>
      <w:r>
        <w:t xml:space="preserve"> Information of the Discloser; and</w:t>
      </w:r>
    </w:p>
    <w:p w:rsidR="006358F1" w:rsidRDefault="006358F1" w:rsidP="006358F1">
      <w:pPr>
        <w:pStyle w:val="MOTermsL5"/>
      </w:pPr>
      <w:r>
        <w:t xml:space="preserve">all copies, extracts, summaries, notes and records in whatever form (including, without limitation, any electronic records or any unwritten form) of the whole or any part of the </w:t>
      </w:r>
      <w:smartTag w:uri="schemas-workshare-com/workshare" w:element="confidentialinformationexposure">
        <w:smartTagPr>
          <w:attr w:name="TagType" w:val="5"/>
        </w:smartTagPr>
        <w:r>
          <w:t>Confidential</w:t>
        </w:r>
      </w:smartTag>
      <w:r>
        <w:t xml:space="preserve"> Information of the Discloser.</w:t>
      </w:r>
    </w:p>
    <w:p w:rsidR="006358F1" w:rsidRDefault="006358F1" w:rsidP="006358F1">
      <w:pPr>
        <w:pStyle w:val="MOTermsL1"/>
        <w:outlineLvl w:val="9"/>
      </w:pPr>
      <w:bookmarkStart w:id="162" w:name="_Toc191093870"/>
      <w:bookmarkStart w:id="163" w:name="_Toc191108311"/>
      <w:bookmarkStart w:id="164" w:name="_Toc191108386"/>
      <w:bookmarkStart w:id="165" w:name="_Toc191108570"/>
      <w:bookmarkStart w:id="166" w:name="_Toc191108883"/>
      <w:bookmarkStart w:id="167" w:name="_Toc191108955"/>
      <w:bookmarkStart w:id="168" w:name="_Toc191109082"/>
      <w:bookmarkStart w:id="169" w:name="_Toc191109151"/>
      <w:bookmarkStart w:id="170" w:name="_Toc191109272"/>
      <w:bookmarkStart w:id="171" w:name="_Toc191109354"/>
      <w:bookmarkStart w:id="172" w:name="_Toc191109452"/>
      <w:bookmarkStart w:id="173" w:name="_Toc191109552"/>
      <w:bookmarkStart w:id="174" w:name="_Toc194397517"/>
      <w:bookmarkStart w:id="175" w:name="_Toc478489692"/>
      <w:r>
        <w:t>Intellectual Property Rights</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p>
    <w:p w:rsidR="006358F1" w:rsidRDefault="006358F1" w:rsidP="006358F1">
      <w:pPr>
        <w:pStyle w:val="MOTermsL4"/>
        <w:numPr>
          <w:ilvl w:val="0"/>
          <w:numId w:val="0"/>
        </w:numPr>
        <w:ind w:left="851"/>
        <w:rPr>
          <w:b/>
          <w:bCs/>
        </w:rPr>
      </w:pPr>
      <w:bookmarkStart w:id="176" w:name="_Ref66247918"/>
      <w:r>
        <w:t xml:space="preserve">The Recipient acknowledges that there is no transfer or licence to it or any third party of any Intellectual Property Rights in and to, or arising from, any </w:t>
      </w:r>
      <w:smartTag w:uri="schemas-workshare-com/workshare" w:element="confidentialinformationexposure">
        <w:smartTagPr>
          <w:attr w:name="TagType" w:val="5"/>
        </w:smartTagPr>
        <w:r>
          <w:t>Confidential</w:t>
        </w:r>
      </w:smartTag>
      <w:r>
        <w:t xml:space="preserve"> Information disclosed under or in connection with this Agreement.</w:t>
      </w:r>
    </w:p>
    <w:p w:rsidR="006358F1" w:rsidRDefault="006358F1" w:rsidP="006358F1">
      <w:pPr>
        <w:pStyle w:val="MOTermsL1"/>
        <w:outlineLvl w:val="9"/>
      </w:pPr>
      <w:bookmarkStart w:id="177" w:name="_Toc23312458"/>
      <w:bookmarkStart w:id="178" w:name="_Toc191093871"/>
      <w:bookmarkStart w:id="179" w:name="_Toc191108312"/>
      <w:bookmarkStart w:id="180" w:name="_Toc191108387"/>
      <w:bookmarkStart w:id="181" w:name="_Toc191108571"/>
      <w:bookmarkStart w:id="182" w:name="_Toc191108884"/>
      <w:bookmarkStart w:id="183" w:name="_Toc191108956"/>
      <w:bookmarkStart w:id="184" w:name="_Toc191109083"/>
      <w:bookmarkStart w:id="185" w:name="_Toc191109152"/>
      <w:bookmarkStart w:id="186" w:name="_Toc191109273"/>
      <w:bookmarkStart w:id="187" w:name="_Toc191109355"/>
      <w:bookmarkStart w:id="188" w:name="_Toc191109453"/>
      <w:bookmarkStart w:id="189" w:name="_Toc191109553"/>
      <w:bookmarkStart w:id="190" w:name="_Toc194397518"/>
      <w:bookmarkStart w:id="191" w:name="_Toc478489693"/>
      <w:bookmarkEnd w:id="176"/>
      <w:r>
        <w:t>Acknowledgements</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6358F1" w:rsidRDefault="006358F1" w:rsidP="006358F1">
      <w:pPr>
        <w:pStyle w:val="MOTermsL4"/>
        <w:numPr>
          <w:ilvl w:val="0"/>
          <w:numId w:val="0"/>
        </w:numPr>
        <w:ind w:left="851"/>
      </w:pPr>
      <w:r>
        <w:t>The Recipient acknowledges that:</w:t>
      </w:r>
    </w:p>
    <w:p w:rsidR="006358F1" w:rsidRDefault="006358F1" w:rsidP="006358F1">
      <w:pPr>
        <w:pStyle w:val="MOTermsL5"/>
      </w:pPr>
      <w:r>
        <w:t>a breach of any of the Recipients’ obligations under this Agreement may result in</w:t>
      </w:r>
      <w:r w:rsidR="00837ECB">
        <w:t xml:space="preserve"> </w:t>
      </w:r>
      <w:r>
        <w:t xml:space="preserve">the Discloser suffering loss and damage including, without limitation, </w:t>
      </w:r>
      <w:r w:rsidR="007259A7">
        <w:t>C</w:t>
      </w:r>
      <w:r>
        <w:t xml:space="preserve">onsequential </w:t>
      </w:r>
      <w:r w:rsidR="007259A7">
        <w:t>L</w:t>
      </w:r>
      <w:r>
        <w:t>oss, and may cause irreparable damage to the Discloser; and</w:t>
      </w:r>
    </w:p>
    <w:p w:rsidR="006358F1" w:rsidRDefault="006358F1" w:rsidP="006358F1">
      <w:pPr>
        <w:pStyle w:val="MOTermsL5"/>
      </w:pPr>
      <w:r>
        <w:t>in the event of a breach, or threatened or anticipated breach, of this Agreement:</w:t>
      </w:r>
    </w:p>
    <w:p w:rsidR="006358F1" w:rsidRDefault="006358F1" w:rsidP="006358F1">
      <w:pPr>
        <w:pStyle w:val="MOTermsL6"/>
      </w:pPr>
      <w:r>
        <w:t>damages alone may be</w:t>
      </w:r>
      <w:bookmarkStart w:id="192" w:name="_GoBack"/>
      <w:bookmarkEnd w:id="192"/>
      <w:r>
        <w:t xml:space="preserve"> an inadequate remedy for the Discloser; and</w:t>
      </w:r>
    </w:p>
    <w:p w:rsidR="006358F1" w:rsidRDefault="006358F1" w:rsidP="006358F1">
      <w:pPr>
        <w:pStyle w:val="MOTermsL6"/>
      </w:pPr>
      <w:r>
        <w:t>that the Discloser entitled to seek an interim, interlocutory or permanent injunction restraining the Recipient without showing or proving any actual loss or damages sustained by the Discloser.</w:t>
      </w:r>
    </w:p>
    <w:p w:rsidR="006358F1" w:rsidRDefault="006358F1" w:rsidP="006358F1">
      <w:pPr>
        <w:pStyle w:val="MOTermsL1"/>
        <w:outlineLvl w:val="9"/>
      </w:pPr>
      <w:bookmarkStart w:id="193" w:name="_Toc478489694"/>
      <w:bookmarkStart w:id="194" w:name="_Toc23312459"/>
      <w:bookmarkStart w:id="195" w:name="_Toc191093872"/>
      <w:bookmarkStart w:id="196" w:name="_Toc191108313"/>
      <w:bookmarkStart w:id="197" w:name="_Toc191108388"/>
      <w:bookmarkStart w:id="198" w:name="_Toc191108572"/>
      <w:bookmarkStart w:id="199" w:name="_Toc191108885"/>
      <w:bookmarkStart w:id="200" w:name="_Toc191108957"/>
      <w:bookmarkStart w:id="201" w:name="_Toc191109084"/>
      <w:bookmarkStart w:id="202" w:name="_Toc191109153"/>
      <w:bookmarkStart w:id="203" w:name="_Toc191109274"/>
      <w:bookmarkStart w:id="204" w:name="_Toc191109356"/>
      <w:bookmarkStart w:id="205" w:name="_Toc191109454"/>
      <w:bookmarkStart w:id="206" w:name="_Toc191109554"/>
      <w:bookmarkStart w:id="207" w:name="_Toc194397519"/>
      <w:bookmarkStart w:id="208" w:name="_Toc13903097"/>
      <w:r>
        <w:t>Duration of Obligations</w:t>
      </w:r>
      <w:bookmarkEnd w:id="193"/>
      <w:r>
        <w:t xml:space="preserve"> </w:t>
      </w:r>
    </w:p>
    <w:p w:rsidR="006358F1" w:rsidRDefault="006358F1" w:rsidP="006358F1">
      <w:pPr>
        <w:pStyle w:val="MOTermsL4"/>
        <w:numPr>
          <w:ilvl w:val="0"/>
          <w:numId w:val="0"/>
        </w:numPr>
        <w:ind w:left="851"/>
        <w:rPr>
          <w:b/>
          <w:bCs/>
        </w:rPr>
      </w:pPr>
      <w:r>
        <w:t>The obligations imposed</w:t>
      </w:r>
      <w:r w:rsidR="000E7312">
        <w:t xml:space="preserve"> by this Agreement continue 1 year</w:t>
      </w:r>
      <w:proofErr w:type="spellStart"/>
      <w:r w:rsidR="000E7312">
        <w:t/>
      </w:r>
      <w:proofErr w:type="spellEnd"/>
      <w:r w:rsidR="000E7312">
        <w:t/>
      </w:r>
      <w:r w:rsidR="00CF0A90">
        <w:t>.</w:t>
      </w:r>
      <w:r>
        <w:t xml:space="preserve"> </w:t>
      </w:r>
    </w:p>
    <w:p w:rsidR="006358F1" w:rsidRDefault="006358F1" w:rsidP="006358F1">
      <w:pPr>
        <w:pStyle w:val="MOTermsL1"/>
        <w:outlineLvl w:val="9"/>
      </w:pPr>
      <w:bookmarkStart w:id="209" w:name="_Toc451790899"/>
      <w:bookmarkStart w:id="210" w:name="_Toc478489695"/>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r>
        <w:t>Notices</w:t>
      </w:r>
      <w:bookmarkEnd w:id="209"/>
      <w:bookmarkEnd w:id="210"/>
      <w:r>
        <w:t xml:space="preserve"> </w:t>
      </w:r>
    </w:p>
    <w:p w:rsidR="006358F1" w:rsidRDefault="006358F1" w:rsidP="006358F1">
      <w:pPr>
        <w:pStyle w:val="MOTermsL5"/>
      </w:pPr>
      <w:r>
        <w:t xml:space="preserve">Any notice to be given to one party by another under this Agreement: </w:t>
      </w:r>
    </w:p>
    <w:p w:rsidR="006358F1" w:rsidRDefault="006358F1" w:rsidP="006358F1">
      <w:pPr>
        <w:pStyle w:val="MOTermsL6"/>
      </w:pPr>
      <w:r>
        <w:t xml:space="preserve">must be in legible writing, in English and </w:t>
      </w:r>
      <w:r w:rsidRPr="00E4784E">
        <w:t>addressed to the intended recipient</w:t>
      </w:r>
      <w:r w:rsidRPr="00483C39">
        <w:t>;</w:t>
      </w:r>
      <w:r>
        <w:t xml:space="preserve"> and  </w:t>
      </w:r>
    </w:p>
    <w:p w:rsidR="006358F1" w:rsidRDefault="006358F1" w:rsidP="006358F1">
      <w:pPr>
        <w:pStyle w:val="MOTermsL6"/>
      </w:pPr>
      <w:r>
        <w:lastRenderedPageBreak/>
        <w:t xml:space="preserve">must be delivered to the recipient in person or by courier hand delivery, by prepaid ordinary post, by facsimile or by email; and </w:t>
      </w:r>
    </w:p>
    <w:p w:rsidR="006358F1" w:rsidRDefault="006358F1" w:rsidP="006358F1">
      <w:pPr>
        <w:pStyle w:val="MOTermsL6"/>
      </w:pPr>
      <w:r>
        <w:t xml:space="preserve">must be signed by an authorised officer of the party giving or making it, or (on its behalf) by any solicitor, director, secretary or authorised agent of that party. </w:t>
      </w:r>
    </w:p>
    <w:p w:rsidR="006358F1" w:rsidRDefault="006358F1" w:rsidP="006358F1">
      <w:pPr>
        <w:pStyle w:val="MOTermsL5"/>
      </w:pPr>
      <w:r>
        <w:t xml:space="preserve">A notice is regarded as being given by the sender and received by the recipient: </w:t>
      </w:r>
    </w:p>
    <w:p w:rsidR="006358F1" w:rsidRDefault="006358F1" w:rsidP="006358F1">
      <w:pPr>
        <w:pStyle w:val="MOTermsL6"/>
      </w:pPr>
      <w:r>
        <w:t xml:space="preserve">if by delivery in person, when delivered to the recipient; </w:t>
      </w:r>
    </w:p>
    <w:p w:rsidR="006358F1" w:rsidRDefault="006358F1" w:rsidP="006358F1">
      <w:pPr>
        <w:pStyle w:val="MOTermsL6"/>
      </w:pPr>
      <w:r>
        <w:t xml:space="preserve">if by post, three Business Days from and including the date of postage; </w:t>
      </w:r>
    </w:p>
    <w:p w:rsidR="006358F1" w:rsidRDefault="006358F1" w:rsidP="006358F1">
      <w:pPr>
        <w:pStyle w:val="MOTermsL6"/>
      </w:pPr>
      <w:r>
        <w:t xml:space="preserve">if by facsimile transmission, whether or not legibly received, when the machine from which the facsimile is sent generates a transmission report confirming that all pages of the notice have been sent to the recipient’s facsimile number; or </w:t>
      </w:r>
    </w:p>
    <w:p w:rsidR="006358F1" w:rsidRDefault="006358F1" w:rsidP="006358F1">
      <w:pPr>
        <w:pStyle w:val="MOTermsL6"/>
      </w:pPr>
      <w:r>
        <w:t xml:space="preserve">if by email, immediately unless sender receives an automated reply that the email was not delivered by reason of the address being invalid or otherwise. </w:t>
      </w:r>
    </w:p>
    <w:p w:rsidR="006358F1" w:rsidRDefault="006358F1" w:rsidP="006358F1">
      <w:pPr>
        <w:pStyle w:val="MOTermsL5"/>
      </w:pPr>
      <w:r>
        <w:t xml:space="preserve">If a notice is received on a day which is not a Business Day or after 5:00pm on a Business Day, that notice is regarded as received 9:00am on the following Business Day. </w:t>
      </w:r>
    </w:p>
    <w:p w:rsidR="006358F1" w:rsidRDefault="006358F1" w:rsidP="006358F1">
      <w:pPr>
        <w:pStyle w:val="MOTermsL4"/>
        <w:numPr>
          <w:ilvl w:val="0"/>
          <w:numId w:val="0"/>
        </w:numPr>
        <w:ind w:left="851"/>
      </w:pPr>
    </w:p>
    <w:p w:rsidR="006358F1" w:rsidRDefault="006358F1" w:rsidP="006358F1">
      <w:pPr>
        <w:pStyle w:val="MOTermsL1"/>
        <w:outlineLvl w:val="9"/>
      </w:pPr>
      <w:bookmarkStart w:id="211" w:name="_Toc478489696"/>
      <w:bookmarkStart w:id="212" w:name="_Toc23312460"/>
      <w:bookmarkStart w:id="213" w:name="_Toc191093873"/>
      <w:bookmarkStart w:id="214" w:name="_Toc191108314"/>
      <w:bookmarkStart w:id="215" w:name="_Toc191108389"/>
      <w:bookmarkStart w:id="216" w:name="_Toc191108573"/>
      <w:bookmarkStart w:id="217" w:name="_Toc191108886"/>
      <w:bookmarkStart w:id="218" w:name="_Toc191108958"/>
      <w:bookmarkStart w:id="219" w:name="_Toc191109085"/>
      <w:bookmarkStart w:id="220" w:name="_Toc191109154"/>
      <w:bookmarkStart w:id="221" w:name="_Toc191109275"/>
      <w:bookmarkStart w:id="222" w:name="_Toc191109357"/>
      <w:bookmarkStart w:id="223" w:name="_Toc191109455"/>
      <w:bookmarkStart w:id="224" w:name="_Toc191109555"/>
      <w:bookmarkStart w:id="225" w:name="_Toc194397520"/>
      <w:r>
        <w:t>Termination</w:t>
      </w:r>
      <w:bookmarkEnd w:id="211"/>
      <w:r>
        <w:t xml:space="preserve"> </w:t>
      </w:r>
    </w:p>
    <w:p w:rsidR="006358F1" w:rsidRDefault="006358F1" w:rsidP="006358F1">
      <w:pPr>
        <w:pStyle w:val="MOTermsL4"/>
        <w:numPr>
          <w:ilvl w:val="0"/>
          <w:numId w:val="0"/>
        </w:numPr>
        <w:ind w:left="851"/>
      </w:pPr>
      <w:r>
        <w:t xml:space="preserve">If the Recipient breaches this Agreement, the Discloser may terminate this Agreement by providing written notice in accordance with clause </w:t>
      </w:r>
      <w:r w:rsidR="00FD2390">
        <w:t>7</w:t>
      </w:r>
      <w:r>
        <w:t xml:space="preserve"> to the Recipient. </w:t>
      </w:r>
    </w:p>
    <w:p w:rsidR="006358F1" w:rsidRDefault="006358F1" w:rsidP="006358F1">
      <w:pPr>
        <w:pStyle w:val="MOTermsL4"/>
        <w:numPr>
          <w:ilvl w:val="0"/>
          <w:numId w:val="0"/>
        </w:numPr>
        <w:ind w:left="851"/>
      </w:pPr>
      <w:r>
        <w:t xml:space="preserve">Upon termination of the Agreement under this clause: </w:t>
      </w:r>
    </w:p>
    <w:p w:rsidR="006358F1" w:rsidRPr="00E01FB8" w:rsidRDefault="006358F1" w:rsidP="006358F1">
      <w:pPr>
        <w:pStyle w:val="MOTermsL5"/>
      </w:pPr>
      <w:r>
        <w:t xml:space="preserve">The Recipient must destroy or deliver to the Discloser any Confidential </w:t>
      </w:r>
      <w:r w:rsidRPr="00AE1142">
        <w:t xml:space="preserve">Information that was made available to the </w:t>
      </w:r>
      <w:r w:rsidRPr="00017196">
        <w:t xml:space="preserve">Recipient under </w:t>
      </w:r>
      <w:r w:rsidRPr="00E4784E">
        <w:rPr>
          <w:bCs/>
          <w:iCs/>
        </w:rPr>
        <w:t xml:space="preserve">or in anticipation of this </w:t>
      </w:r>
      <w:r w:rsidRPr="00AE1142">
        <w:rPr>
          <w:bCs/>
          <w:iCs/>
        </w:rPr>
        <w:t>A</w:t>
      </w:r>
      <w:r w:rsidRPr="00017196">
        <w:rPr>
          <w:bCs/>
          <w:iCs/>
        </w:rPr>
        <w:t>greement</w:t>
      </w:r>
      <w:r>
        <w:rPr>
          <w:bCs/>
          <w:iCs/>
        </w:rPr>
        <w:t xml:space="preserve">; and </w:t>
      </w:r>
    </w:p>
    <w:p w:rsidR="006358F1" w:rsidRDefault="006358F1" w:rsidP="006358F1">
      <w:pPr>
        <w:pStyle w:val="MOTermsL5"/>
      </w:pPr>
      <w:r>
        <w:t xml:space="preserve">Rights accrued by the Parties under Intellectual Property Rights (clause 4), and Acknowledgments (clause 5) of this Agreement survives termination and is enforceable against the Recipient notwithstanding termination. </w:t>
      </w:r>
    </w:p>
    <w:p w:rsidR="006358F1" w:rsidRDefault="006358F1" w:rsidP="006358F1">
      <w:pPr>
        <w:pStyle w:val="MOTermsL1"/>
        <w:outlineLvl w:val="9"/>
      </w:pPr>
      <w:bookmarkStart w:id="226" w:name="_Toc478489697"/>
      <w:r>
        <w:t>General Conditions</w:t>
      </w:r>
      <w:bookmarkEnd w:id="208"/>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p>
    <w:p w:rsidR="006358F1" w:rsidRDefault="006358F1" w:rsidP="006358F1">
      <w:pPr>
        <w:pStyle w:val="MOTermsL2"/>
        <w:outlineLvl w:val="9"/>
      </w:pPr>
      <w:bookmarkStart w:id="227" w:name="_Toc191093874"/>
      <w:bookmarkStart w:id="228" w:name="_Toc191108315"/>
      <w:bookmarkStart w:id="229" w:name="_Toc191108390"/>
      <w:bookmarkStart w:id="230" w:name="_Toc191108574"/>
      <w:bookmarkStart w:id="231" w:name="_Toc191108887"/>
      <w:bookmarkStart w:id="232" w:name="_Toc191108959"/>
      <w:bookmarkStart w:id="233" w:name="_Toc191109086"/>
      <w:bookmarkStart w:id="234" w:name="_Toc191109155"/>
      <w:bookmarkStart w:id="235" w:name="_Toc191109276"/>
      <w:bookmarkStart w:id="236" w:name="_Toc191109358"/>
      <w:bookmarkStart w:id="237" w:name="_Toc191109456"/>
      <w:bookmarkStart w:id="238" w:name="_Toc191109556"/>
      <w:bookmarkStart w:id="239" w:name="_Toc194397521"/>
      <w:bookmarkStart w:id="240" w:name="_Toc478489698"/>
      <w:bookmarkStart w:id="241" w:name="_Toc13903098"/>
      <w:bookmarkStart w:id="242" w:name="_Toc23312461"/>
      <w:r>
        <w:t xml:space="preserve">Date of provision of </w:t>
      </w:r>
      <w:smartTag w:uri="schemas-workshare-com/workshare" w:element="confidentialinformationexposure">
        <w:smartTagPr>
          <w:attr w:name="TagType" w:val="5"/>
        </w:smartTagPr>
        <w:r>
          <w:t>Confidential</w:t>
        </w:r>
      </w:smartTag>
      <w:r>
        <w:t xml:space="preserve"> Information</w:t>
      </w:r>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6358F1" w:rsidRDefault="006358F1" w:rsidP="006358F1">
      <w:pPr>
        <w:pStyle w:val="MOTermsL3"/>
        <w:numPr>
          <w:ilvl w:val="2"/>
          <w:numId w:val="22"/>
        </w:numPr>
      </w:pPr>
      <w:r>
        <w:t xml:space="preserve">This Agreement binds the Recipient in respect of any and all </w:t>
      </w:r>
      <w:smartTag w:uri="schemas-workshare-com/workshare" w:element="confidentialinformationexposure">
        <w:smartTagPr>
          <w:attr w:name="TagType" w:val="5"/>
        </w:smartTagPr>
        <w:r>
          <w:t>Confidential</w:t>
        </w:r>
      </w:smartTag>
      <w:r>
        <w:t xml:space="preserve"> Information provided by the Discloser to the Recipient, whether </w:t>
      </w:r>
      <w:r w:rsidR="007259A7">
        <w:t xml:space="preserve">the </w:t>
      </w:r>
      <w:r>
        <w:t>Confidential Information was provided to the Recipient prior to or after the date of this Agreement.</w:t>
      </w:r>
    </w:p>
    <w:p w:rsidR="006358F1" w:rsidRDefault="006358F1" w:rsidP="006358F1">
      <w:pPr>
        <w:pStyle w:val="MOTermsL2"/>
        <w:outlineLvl w:val="9"/>
      </w:pPr>
      <w:bookmarkStart w:id="243" w:name="_Toc13903099"/>
      <w:bookmarkStart w:id="244" w:name="_Toc23312462"/>
      <w:bookmarkStart w:id="245" w:name="_Toc191093876"/>
      <w:bookmarkStart w:id="246" w:name="_Toc191108317"/>
      <w:bookmarkStart w:id="247" w:name="_Toc191108392"/>
      <w:bookmarkStart w:id="248" w:name="_Toc191108576"/>
      <w:bookmarkStart w:id="249" w:name="_Toc191108889"/>
      <w:bookmarkStart w:id="250" w:name="_Toc191108961"/>
      <w:bookmarkStart w:id="251" w:name="_Toc191109088"/>
      <w:bookmarkStart w:id="252" w:name="_Toc191109157"/>
      <w:bookmarkStart w:id="253" w:name="_Toc191109278"/>
      <w:bookmarkStart w:id="254" w:name="_Toc191109360"/>
      <w:bookmarkStart w:id="255" w:name="_Toc191109458"/>
      <w:bookmarkStart w:id="256" w:name="_Toc191109558"/>
      <w:bookmarkStart w:id="257" w:name="_Toc194397523"/>
      <w:bookmarkStart w:id="258" w:name="_Toc478489699"/>
      <w:bookmarkEnd w:id="241"/>
      <w:bookmarkEnd w:id="242"/>
      <w:r>
        <w:t>Non-Merger of Provisions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rsidR="006358F1" w:rsidRDefault="006358F1" w:rsidP="006358F1">
      <w:pPr>
        <w:pStyle w:val="MOTermsL4"/>
        <w:numPr>
          <w:ilvl w:val="0"/>
          <w:numId w:val="0"/>
        </w:numPr>
        <w:ind w:left="851"/>
      </w:pPr>
      <w:r>
        <w:t>A provision of this Agreement which can and is intended to operate after its conclusion will remain in full force and effect.</w:t>
      </w:r>
    </w:p>
    <w:p w:rsidR="006358F1" w:rsidRDefault="006358F1" w:rsidP="006358F1">
      <w:pPr>
        <w:pStyle w:val="MOTermsL2"/>
        <w:outlineLvl w:val="9"/>
      </w:pPr>
      <w:bookmarkStart w:id="259" w:name="_Toc478489700"/>
      <w:bookmarkStart w:id="260" w:name="_Toc13903100"/>
      <w:bookmarkStart w:id="261" w:name="_Toc23312463"/>
      <w:bookmarkStart w:id="262" w:name="_Toc191093877"/>
      <w:bookmarkStart w:id="263" w:name="_Toc191108318"/>
      <w:bookmarkStart w:id="264" w:name="_Toc191108393"/>
      <w:bookmarkStart w:id="265" w:name="_Toc191108577"/>
      <w:bookmarkStart w:id="266" w:name="_Toc191108890"/>
      <w:bookmarkStart w:id="267" w:name="_Toc191108962"/>
      <w:bookmarkStart w:id="268" w:name="_Toc191109089"/>
      <w:bookmarkStart w:id="269" w:name="_Toc191109158"/>
      <w:bookmarkStart w:id="270" w:name="_Toc191109279"/>
      <w:bookmarkStart w:id="271" w:name="_Toc191109361"/>
      <w:bookmarkStart w:id="272" w:name="_Toc191109459"/>
      <w:bookmarkStart w:id="273" w:name="_Toc191109559"/>
      <w:bookmarkStart w:id="274" w:name="_Toc194397524"/>
      <w:r>
        <w:t>No Exclusion of Law or Equity</w:t>
      </w:r>
      <w:bookmarkEnd w:id="259"/>
    </w:p>
    <w:p w:rsidR="006358F1" w:rsidRDefault="006358F1" w:rsidP="006358F1">
      <w:pPr>
        <w:ind w:left="851"/>
      </w:pPr>
    </w:p>
    <w:p w:rsidR="006358F1" w:rsidRPr="00260CAC" w:rsidRDefault="006358F1" w:rsidP="006358F1">
      <w:pPr>
        <w:ind w:left="851"/>
      </w:pPr>
      <w:r>
        <w:t xml:space="preserve">This Agreement will not be construed to exclude the operation of any principle of law or equity intended to protect or preserve the confidentiality of any Confidential Information. </w:t>
      </w:r>
    </w:p>
    <w:p w:rsidR="006358F1" w:rsidRDefault="006358F1" w:rsidP="006358F1">
      <w:pPr>
        <w:pStyle w:val="MOTermsL2"/>
        <w:outlineLvl w:val="9"/>
      </w:pPr>
      <w:bookmarkStart w:id="275" w:name="_Toc478489701"/>
      <w:r>
        <w:lastRenderedPageBreak/>
        <w:t>Waiver</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p>
    <w:p w:rsidR="006358F1" w:rsidRDefault="006358F1" w:rsidP="006358F1">
      <w:pPr>
        <w:pStyle w:val="MOTermsL5"/>
      </w:pPr>
      <w:r>
        <w:t>A single or partial exercise or waiver of a right relating to this Agreement will not prevent any other exercise of that right or the exercise of any other right.</w:t>
      </w:r>
    </w:p>
    <w:p w:rsidR="006358F1" w:rsidRDefault="006358F1" w:rsidP="006358F1">
      <w:pPr>
        <w:pStyle w:val="MOTermsL5"/>
      </w:pPr>
      <w:r>
        <w:t>A party will not be liable for any loss, cost or expense of any other party caused or contributed to by any waiver, exercise, attempted exercise or failure to exercise, or any delay in the exercise of, a right.</w:t>
      </w:r>
    </w:p>
    <w:p w:rsidR="006358F1" w:rsidRDefault="006358F1" w:rsidP="006358F1">
      <w:pPr>
        <w:pStyle w:val="MOTermsL5"/>
      </w:pPr>
      <w:r>
        <w:t xml:space="preserve">A right expressed under this Agreement may only be waived by a party in writing and communicated to the other party to the extent that is expressly set out in that waiver. </w:t>
      </w:r>
    </w:p>
    <w:p w:rsidR="006358F1" w:rsidRDefault="006358F1" w:rsidP="006358F1">
      <w:pPr>
        <w:pStyle w:val="MOTermsL2"/>
        <w:outlineLvl w:val="9"/>
      </w:pPr>
      <w:bookmarkStart w:id="276" w:name="_Toc453303021"/>
      <w:bookmarkStart w:id="277" w:name="_Toc13903102"/>
      <w:bookmarkStart w:id="278" w:name="_Toc23312464"/>
      <w:bookmarkStart w:id="279" w:name="_Toc191093878"/>
      <w:bookmarkStart w:id="280" w:name="_Toc191108319"/>
      <w:bookmarkStart w:id="281" w:name="_Toc191108394"/>
      <w:bookmarkStart w:id="282" w:name="_Toc191108578"/>
      <w:bookmarkStart w:id="283" w:name="_Toc191108891"/>
      <w:bookmarkStart w:id="284" w:name="_Toc191108963"/>
      <w:bookmarkStart w:id="285" w:name="_Toc191109090"/>
      <w:bookmarkStart w:id="286" w:name="_Toc191109159"/>
      <w:bookmarkStart w:id="287" w:name="_Toc191109280"/>
      <w:bookmarkStart w:id="288" w:name="_Toc191109362"/>
      <w:bookmarkStart w:id="289" w:name="_Toc191109460"/>
      <w:bookmarkStart w:id="290" w:name="_Toc191109560"/>
      <w:bookmarkStart w:id="291" w:name="_Toc194397525"/>
      <w:bookmarkStart w:id="292" w:name="_Toc478489702"/>
      <w:bookmarkEnd w:id="276"/>
      <w:r>
        <w:t>No Amendments without Agreement</w:t>
      </w:r>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p>
    <w:p w:rsidR="006358F1" w:rsidRDefault="006358F1" w:rsidP="006358F1">
      <w:pPr>
        <w:pStyle w:val="MOTermsL4"/>
        <w:numPr>
          <w:ilvl w:val="0"/>
          <w:numId w:val="0"/>
        </w:numPr>
        <w:ind w:left="851"/>
      </w:pPr>
      <w:r>
        <w:t>This Agreement may not be modified, discharged or abandoned unless by a document signed by the parties.</w:t>
      </w:r>
    </w:p>
    <w:p w:rsidR="006358F1" w:rsidRDefault="006358F1" w:rsidP="006358F1">
      <w:pPr>
        <w:pStyle w:val="MOTermsL2"/>
        <w:outlineLvl w:val="9"/>
      </w:pPr>
      <w:bookmarkStart w:id="293" w:name="_Toc478489703"/>
      <w:r>
        <w:t>Agreement in Entirety</w:t>
      </w:r>
      <w:bookmarkEnd w:id="293"/>
      <w:r>
        <w:t xml:space="preserve"> </w:t>
      </w:r>
    </w:p>
    <w:p w:rsidR="006358F1" w:rsidRPr="00E01FB8" w:rsidRDefault="006358F1" w:rsidP="006358F1">
      <w:pPr>
        <w:spacing w:before="120"/>
        <w:ind w:left="851"/>
      </w:pPr>
      <w:r>
        <w:t xml:space="preserve">The Parties agree that this Agreement contains the entire agreement between the Parties and supersedes any prior written agreements in existence (whether in writing or otherwise). </w:t>
      </w:r>
    </w:p>
    <w:p w:rsidR="006358F1" w:rsidRDefault="006358F1" w:rsidP="006358F1">
      <w:pPr>
        <w:pStyle w:val="MOTermsL2"/>
        <w:outlineLvl w:val="9"/>
      </w:pPr>
      <w:bookmarkStart w:id="294" w:name="_Toc453303024"/>
      <w:bookmarkStart w:id="295" w:name="_Toc13903104"/>
      <w:bookmarkStart w:id="296" w:name="_Toc23312465"/>
      <w:bookmarkStart w:id="297" w:name="_Toc191093879"/>
      <w:bookmarkStart w:id="298" w:name="_Toc191108320"/>
      <w:bookmarkStart w:id="299" w:name="_Toc191108395"/>
      <w:bookmarkStart w:id="300" w:name="_Toc191108579"/>
      <w:bookmarkStart w:id="301" w:name="_Toc191108892"/>
      <w:bookmarkStart w:id="302" w:name="_Toc191108964"/>
      <w:bookmarkStart w:id="303" w:name="_Toc191109091"/>
      <w:bookmarkStart w:id="304" w:name="_Toc191109160"/>
      <w:bookmarkStart w:id="305" w:name="_Toc191109281"/>
      <w:bookmarkStart w:id="306" w:name="_Toc191109363"/>
      <w:bookmarkStart w:id="307" w:name="_Toc191109461"/>
      <w:bookmarkStart w:id="308" w:name="_Toc191109561"/>
      <w:bookmarkStart w:id="309" w:name="_Toc194397526"/>
      <w:bookmarkStart w:id="310" w:name="_Toc478489704"/>
      <w:bookmarkEnd w:id="294"/>
      <w:r>
        <w:t>Jurisdiction</w:t>
      </w:r>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p>
    <w:p w:rsidR="006358F1" w:rsidRDefault="006358F1" w:rsidP="006358F1">
      <w:pPr>
        <w:pStyle w:val="MOTermsL4"/>
        <w:numPr>
          <w:ilvl w:val="0"/>
          <w:numId w:val="0"/>
        </w:numPr>
        <w:ind w:left="851"/>
      </w:pPr>
      <w:r>
        <w:t xml:space="preserve">This Agreement is to be governed by and construed in accordance with all applicable laws in force in the Jurisdiction from time to time, and the parties submit to the non-exclusive jurisdiction of the courts of the Jurisdiction. </w:t>
      </w:r>
    </w:p>
    <w:p w:rsidR="006358F1" w:rsidRDefault="006358F1" w:rsidP="006358F1">
      <w:pPr>
        <w:pStyle w:val="MOTermsL4"/>
        <w:numPr>
          <w:ilvl w:val="0"/>
          <w:numId w:val="0"/>
        </w:numPr>
        <w:ind w:left="851"/>
      </w:pPr>
    </w:p>
    <w:p w:rsidR="006358F1" w:rsidRDefault="006358F1" w:rsidP="006358F1">
      <w:pPr>
        <w:tabs>
          <w:tab w:val="right" w:pos="9637"/>
        </w:tabs>
        <w:rPr>
          <w:b/>
        </w:rPr>
      </w:pPr>
      <w:bookmarkStart w:id="311" w:name="Reference"/>
      <w:bookmarkStart w:id="312" w:name="_Toc23312467"/>
      <w:bookmarkEnd w:id="311"/>
      <w:bookmarkEnd w:id="312"/>
    </w:p>
    <w:p w:rsidR="006358F1" w:rsidRDefault="006358F1" w:rsidP="006358F1">
      <w:pPr>
        <w:tabs>
          <w:tab w:val="right" w:pos="9637"/>
        </w:tabs>
      </w:pPr>
      <w:r>
        <w:rPr>
          <w:b/>
        </w:rPr>
        <w:t>EXECUTED</w:t>
      </w:r>
      <w:r>
        <w:t xml:space="preserve"> </w:t>
      </w:r>
      <w:r w:rsidR="00F50FAA">
        <w:t xml:space="preserve">and </w:t>
      </w:r>
      <w:r w:rsidR="00F50FAA" w:rsidRPr="00281933">
        <w:rPr>
          <w:b/>
        </w:rPr>
        <w:t>DELIVERED</w:t>
      </w:r>
      <w:r w:rsidR="00F50FAA">
        <w:t xml:space="preserve"> </w:t>
      </w:r>
      <w:r>
        <w:t>as a deed on</w:t>
      </w:r>
      <w:r>
        <w:tab/>
      </w:r>
      <w:r>
        <w:fldChar w:fldCharType="begin"/>
      </w:r>
      <w:r>
        <w:instrText xml:space="preserve"> DATE \@ "yyyy" \* MERGEFORMAT </w:instrText>
      </w:r>
      <w:r>
        <w:fldChar w:fldCharType="separate"/>
      </w:r>
      <w:r w:rsidR="001C2663">
        <w:rPr>
          <w:noProof/>
        </w:rPr>
        <w:t>2018</w:t>
      </w:r>
      <w:r>
        <w:fldChar w:fldCharType="end"/>
      </w:r>
      <w:r>
        <w:rPr>
          <w:vanish/>
        </w:rPr>
        <w:t xml:space="preserve"> </w:t>
      </w:r>
    </w:p>
    <w:p w:rsidR="006358F1" w:rsidRDefault="006358F1"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931E63">
            <w:pPr>
              <w:keepNext/>
              <w:spacing w:before="120" w:after="120" w:line="288" w:lineRule="auto"/>
              <w:rPr>
                <w:rFonts w:cs="Calibri"/>
                <w:b/>
                <w:bCs/>
                <w:color w:val="121E23"/>
                <w:lang w:eastAsia="en-AU"/>
              </w:rPr>
            </w:pPr>
            <w:r>
              <w:rPr>
                <w:rFonts w:cs="Calibri"/>
                <w:b/>
                <w:bCs/>
                <w:color w:val="121E23"/>
                <w:lang w:eastAsia="en-AU"/>
              </w:rPr>
              <w:t xml:space="preserve">SIGNED SEALED AND DELIVERED by General Games Company ABN 3462463467 in accordance with section 127(1) of the Corporations Act 2001</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______________________________</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______________________________</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Signature of Director</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Luke Stanbridge              _</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Signature of Director / Company Secretary (delete as applicable)</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_</w:t>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 xml:space="preserve">Name of Director</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Name of Director / Company Secretary (delete as applicable)</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 xml:space="preserve"/>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p>
        </w:tc>
      </w:tr>
    </w:tbl>
    <w:p w:rsidR="00931E63" w:rsidRDefault="00931E63" w:rsidP="006358F1"/>
    <w:tbl>
      <w:tblPr>
        <w:tblpPr w:leftFromText="180" w:rightFromText="180" w:vertAnchor="text" w:horzAnchor="margin" w:tblpY="347"/>
        <w:tblW w:w="9631" w:type="dxa"/>
        <w:tblLayout w:type="fixed"/>
        <w:tblCellMar>
          <w:left w:w="0" w:type="dxa"/>
          <w:right w:w="0" w:type="dxa"/>
        </w:tblCellMar>
        <w:tblLook w:val="0000" w:firstRow="0" w:lastRow="0" w:firstColumn="0" w:lastColumn="0" w:noHBand="0" w:noVBand="0"/>
      </w:tblPr>
      <w:tblGrid>
        <w:gridCol w:w="4812"/>
        <w:gridCol w:w="283"/>
        <w:gridCol w:w="4536"/>
      </w:tblGrid>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b/>
                <w:bCs/>
                <w:color w:val="121E23"/>
                <w:lang w:eastAsia="en-AU"/>
              </w:rPr>
            </w:pPr>
            <w:r>
              <w:rPr>
                <w:rFonts w:cs="Calibri"/>
                <w:b/>
                <w:bCs/>
                <w:color w:val="121E23"/>
                <w:lang w:eastAsia="en-AU"/>
              </w:rPr>
              <w:t xml:space="preserve">SIGNED SEALED AND DELIVERED by Marvin ABN 25345353 trading as Marvin MusicMaker</w:t>
            </w:r>
            <w:r w:rsidR="00BA48EF">
              <w:rPr>
                <w:rFonts w:cs="Calibri"/>
                <w:b/>
                <w:bCs/>
                <w:color w:val="121E23"/>
                <w:lang w:eastAsia="en-AU"/>
              </w:rPr>
              <w:t/>
            </w:r>
            <w:r>
              <w:rPr>
                <w:rFonts w:cs="Calibri"/>
                <w:b/>
                <w:bCs/>
                <w:color w:val="121E23"/>
                <w:lang w:eastAsia="en-AU"/>
              </w:rPr>
              <w:t/>
            </w:r>
            <w:r w:rsidRPr="00281933">
              <w:rPr>
                <w:rFonts w:cs="Calibri"/>
                <w:color w:val="121E23"/>
                <w:lang w:eastAsia="en-AU"/>
              </w:rPr>
              <w:t xml:space="preserve">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r w:rsidRPr="00281933">
              <w:rPr>
                <w:rFonts w:cs="Calibri"/>
                <w:color w:val="121E23"/>
                <w:lang w:eastAsia="en-AU"/>
              </w:rPr>
              <w:br/>
            </w:r>
            <w:r w:rsidRPr="00281933">
              <w:rPr>
                <w:rFonts w:cs="Calibri"/>
                <w:color w:val="121E23"/>
                <w:lang w:eastAsia="en-AU"/>
              </w:rPr>
              <w:br/>
            </w:r>
          </w:p>
        </w:tc>
        <w:tc>
          <w:tcPr>
            <w:tcW w:w="4536" w:type="dxa"/>
            <w:shd w:val="clear" w:color="auto" w:fill="D9D9D9"/>
          </w:tcPr>
          <w:p w:rsidR="00931E63" w:rsidRPr="00281933" w:rsidRDefault="00931E63" w:rsidP="004D45DB">
            <w:pPr>
              <w:keepNext/>
              <w:spacing w:before="120" w:after="120" w:line="288" w:lineRule="auto"/>
              <w:rPr>
                <w:rFonts w:cs="Calibri"/>
                <w:b/>
                <w:color w:val="121E23"/>
                <w:lang w:eastAsia="en-AU"/>
              </w:rPr>
            </w:pP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u w:val="single"/>
                <w:lang w:eastAsia="en-AU"/>
              </w:rPr>
            </w:pPr>
          </w:p>
          <w:p w:rsidR="00931E63" w:rsidRPr="005F5B00" w:rsidRDefault="00931E63" w:rsidP="00BA48EF">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______________________________</w:t>
            </w:r>
            <w:r w:rsidR="00BA48EF"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u w:val="single"/>
                <w:lang w:eastAsia="en-AU"/>
              </w:rPr>
            </w:pPr>
          </w:p>
          <w:p w:rsidR="00931E63" w:rsidRPr="005F5B00" w:rsidRDefault="00BA48EF"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______________________________</w:t>
            </w:r>
            <w:r w:rsidR="00931E63"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Signature</w:t>
            </w:r>
            <w:r w:rsidR="00BA48EF">
              <w:rPr>
                <w:rFonts w:cs="Calibri"/>
                <w:color w:val="121E23"/>
                <w:lang w:eastAsia="en-AU"/>
              </w:rPr>
              <w:t/>
            </w:r>
            <w:r>
              <w:rPr>
                <w:rFonts w:cs="Calibri"/>
                <w:color w:val="121E23"/>
                <w:lang w:eastAsia="en-AU"/>
              </w:rPr>
              <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Marvin                       _</w:t>
            </w:r>
            <w:r w:rsidR="00BA48EF"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Signature of Witness</w:t>
            </w:r>
            <w:r w:rsidR="00BA48EF">
              <w:rPr>
                <w:rFonts w:cs="Calibri"/>
                <w:color w:val="121E23"/>
                <w:lang w:eastAsia="en-AU"/>
              </w:rPr>
              <w:t/>
            </w:r>
            <w:r>
              <w:rPr>
                <w:rFonts w:cs="Calibri"/>
                <w:color w:val="121E23"/>
                <w:lang w:eastAsia="en-AU"/>
              </w:rPr>
              <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Warren Witness               _</w:t>
            </w:r>
            <w:r w:rsidR="00BA48EF"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r w:rsidR="00B50AA5"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sz w:val="18"/>
                <w:szCs w:val="18"/>
                <w:lang w:eastAsia="en-AU"/>
              </w:rPr>
            </w:pPr>
            <w:r>
              <w:rPr>
                <w:rFonts w:cs="Calibri"/>
                <w:color w:val="121E23"/>
                <w:lang w:eastAsia="en-AU"/>
              </w:rPr>
              <w:t xml:space="preserve">Name</w:t>
            </w:r>
            <w:r w:rsidR="00BA48EF">
              <w:rPr>
                <w:rFonts w:cs="Calibri"/>
                <w:color w:val="121E23"/>
                <w:lang w:eastAsia="en-AU"/>
              </w:rPr>
              <w:t/>
            </w:r>
            <w:r>
              <w:rPr>
                <w:rFonts w:cs="Calibri"/>
                <w:color w:val="121E23"/>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Name of Witness</w:t>
            </w:r>
            <w:r w:rsidR="00BA48EF">
              <w:rPr>
                <w:rFonts w:cs="Calibri"/>
                <w:color w:val="121E23"/>
                <w:lang w:eastAsia="en-AU"/>
              </w:rPr>
              <w:t/>
            </w:r>
            <w:r>
              <w:rPr>
                <w:rFonts w:cs="Calibri"/>
                <w:color w:val="121E23"/>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Pr="00281933" w:rsidRDefault="00931E63" w:rsidP="004D45DB">
            <w:pPr>
              <w:keepNext/>
              <w:spacing w:before="120" w:after="120" w:line="288" w:lineRule="auto"/>
              <w:rPr>
                <w:rFonts w:cs="Calibri"/>
                <w:color w:val="121E23"/>
                <w:lang w:eastAsia="en-AU"/>
              </w:rPr>
            </w:pPr>
          </w:p>
          <w:p w:rsidR="00931E63" w:rsidRPr="005F5B00" w:rsidRDefault="00931E63" w:rsidP="004D45DB">
            <w:pPr>
              <w:keepNext/>
              <w:spacing w:before="120" w:after="120" w:line="288" w:lineRule="auto"/>
              <w:rPr>
                <w:rFonts w:ascii="Courier New" w:hAnsi="Courier New" w:cs="Courier New"/>
                <w:color w:val="121E23"/>
                <w:u w:val="single"/>
                <w:lang w:eastAsia="en-AU"/>
              </w:rPr>
            </w:pPr>
            <w:r w:rsidRPr="005F5B00">
              <w:rPr>
                <w:rFonts w:ascii="Courier New" w:hAnsi="Courier New" w:cs="Courier New"/>
                <w:color w:val="121E23"/>
                <w:u w:val="single"/>
                <w:lang w:eastAsia="en-AU"/>
              </w:rPr>
              <w:t xml:space="preserve"/>
            </w:r>
            <w:r w:rsidR="00BA48EF" w:rsidRPr="005F5B00">
              <w:rPr>
                <w:rFonts w:ascii="Courier New" w:hAnsi="Courier New" w:cs="Courier New"/>
                <w:color w:val="121E23"/>
                <w:u w:val="single"/>
                <w:lang w:eastAsia="en-AU"/>
              </w:rPr>
              <w:t/>
            </w:r>
            <w:r w:rsidRPr="005F5B00">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r w:rsidR="00B50AA5"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lastRenderedPageBreak/>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lastRenderedPageBreak/>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r w:rsidR="00B50AA5"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lastRenderedPageBreak/>
              <w:t xml:space="preserve"/>
            </w:r>
            <w:r w:rsidR="00BA48EF">
              <w:rPr>
                <w:rFonts w:cs="Calibri"/>
                <w:color w:val="121E23"/>
                <w:lang w:eastAsia="en-AU"/>
              </w:rPr>
              <w:t/>
            </w:r>
            <w:r>
              <w:rPr>
                <w:rFonts w:cs="Calibri"/>
                <w:color w:val="121E23"/>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r w:rsidR="00B50AA5"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p w:rsidR="00931E63" w:rsidRPr="0028193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p w:rsidR="00931E63" w:rsidRDefault="00931E63" w:rsidP="004D45DB">
            <w:pPr>
              <w:keepNext/>
              <w:spacing w:before="120" w:after="120" w:line="288" w:lineRule="auto"/>
              <w:rPr>
                <w:rFonts w:cs="Calibri"/>
                <w:color w:val="121E23"/>
                <w:lang w:eastAsia="en-AU"/>
              </w:rPr>
            </w:pPr>
          </w:p>
          <w:p w:rsidR="00931E63" w:rsidRDefault="00931E63" w:rsidP="004D45DB">
            <w:pPr>
              <w:keepNext/>
              <w:spacing w:before="120" w:after="120" w:line="288" w:lineRule="auto"/>
              <w:rPr>
                <w:rFonts w:cs="Calibri"/>
                <w:color w:val="121E23"/>
                <w:lang w:eastAsia="en-AU"/>
              </w:rPr>
            </w:pPr>
          </w:p>
          <w:p w:rsidR="00931E63" w:rsidRPr="004D77B1" w:rsidRDefault="00931E63" w:rsidP="004D45DB">
            <w:pPr>
              <w:keepNext/>
              <w:spacing w:before="120" w:after="120" w:line="288" w:lineRule="auto"/>
              <w:rPr>
                <w:rFonts w:ascii="Courier New" w:hAnsi="Courier New" w:cs="Courier New"/>
                <w:color w:val="121E23"/>
                <w:u w:val="single"/>
                <w:lang w:eastAsia="en-AU"/>
              </w:rPr>
            </w:pPr>
            <w:r w:rsidRPr="004D77B1">
              <w:rPr>
                <w:rFonts w:ascii="Courier New" w:hAnsi="Courier New" w:cs="Courier New"/>
                <w:color w:val="121E23"/>
                <w:u w:val="single"/>
                <w:lang w:eastAsia="en-AU"/>
              </w:rPr>
              <w:t xml:space="preserve"/>
            </w:r>
            <w:r w:rsidR="00BA48EF"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r w:rsidR="00B50AA5" w:rsidRPr="004D77B1">
              <w:rPr>
                <w:rFonts w:ascii="Courier New" w:hAnsi="Courier New" w:cs="Courier New"/>
                <w:color w:val="121E23"/>
                <w:u w:val="single"/>
                <w:lang w:eastAsia="en-AU"/>
              </w:rPr>
              <w:t/>
            </w:r>
            <w:r w:rsidRPr="004D77B1">
              <w:rPr>
                <w:rFonts w:ascii="Courier New" w:hAnsi="Courier New" w:cs="Courier New"/>
                <w:color w:val="121E23"/>
                <w:u w:val="single"/>
                <w:lang w:eastAsia="en-AU"/>
              </w:rPr>
              <w:t/>
            </w:r>
          </w:p>
        </w:tc>
      </w:tr>
      <w:tr w:rsidR="00931E63" w:rsidRPr="00281933" w:rsidTr="004D45DB">
        <w:tc>
          <w:tcPr>
            <w:tcW w:w="4812"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tc>
        <w:tc>
          <w:tcPr>
            <w:tcW w:w="283" w:type="dxa"/>
            <w:shd w:val="clear" w:color="auto" w:fill="D9D9D9"/>
          </w:tcPr>
          <w:p w:rsidR="00931E63" w:rsidRPr="00281933" w:rsidRDefault="00931E63" w:rsidP="004D45DB">
            <w:pPr>
              <w:keepNext/>
              <w:spacing w:before="120" w:after="120" w:line="288" w:lineRule="auto"/>
              <w:rPr>
                <w:rFonts w:cs="Calibri"/>
                <w:color w:val="121E23"/>
                <w:lang w:eastAsia="en-AU"/>
              </w:rPr>
            </w:pPr>
          </w:p>
        </w:tc>
        <w:tc>
          <w:tcPr>
            <w:tcW w:w="4536" w:type="dxa"/>
            <w:shd w:val="clear" w:color="auto" w:fill="D9D9D9"/>
          </w:tcPr>
          <w:p w:rsidR="00931E63" w:rsidRPr="00281933" w:rsidRDefault="00931E63" w:rsidP="004D45DB">
            <w:pPr>
              <w:keepNext/>
              <w:spacing w:before="120" w:after="120" w:line="288" w:lineRule="auto"/>
              <w:rPr>
                <w:rFonts w:cs="Calibri"/>
                <w:color w:val="121E23"/>
                <w:lang w:eastAsia="en-AU"/>
              </w:rPr>
            </w:pPr>
            <w:r>
              <w:rPr>
                <w:rFonts w:cs="Calibri"/>
                <w:color w:val="121E23"/>
                <w:lang w:eastAsia="en-AU"/>
              </w:rPr>
              <w:t xml:space="preserve"/>
            </w:r>
            <w:r w:rsidR="00BA48EF">
              <w:rPr>
                <w:rFonts w:cs="Calibri"/>
                <w:color w:val="121E23"/>
                <w:lang w:eastAsia="en-AU"/>
              </w:rPr>
              <w:t/>
            </w:r>
            <w:r>
              <w:rPr>
                <w:rFonts w:cs="Calibri"/>
                <w:color w:val="121E23"/>
                <w:lang w:eastAsia="en-AU"/>
              </w:rPr>
              <w:t/>
            </w:r>
          </w:p>
        </w:tc>
      </w:tr>
    </w:tbl>
    <w:p w:rsidR="00931E63" w:rsidRDefault="00931E63" w:rsidP="006358F1"/>
    <w:sectPr w:rsidR="00931E63">
      <w:footerReference w:type="default" r:id="rId11"/>
      <w:pgSz w:w="11906" w:h="16838" w:code="9"/>
      <w:pgMar w:top="1440" w:right="873" w:bottom="1440" w:left="1440" w:header="567"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625" w:rsidRDefault="00D14625" w:rsidP="006358F1">
      <w:r>
        <w:separator/>
      </w:r>
    </w:p>
  </w:endnote>
  <w:endnote w:type="continuationSeparator" w:id="0">
    <w:p w:rsidR="00D14625" w:rsidRDefault="00D14625" w:rsidP="00635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Default="007935F9" w:rsidP="00D44FA7">
    <w:pPr>
      <w:pStyle w:val="Footer"/>
    </w:pPr>
    <w:bookmarkStart w:id="0" w:name="PRIMARYFOOTERSPECBEGIN1"/>
    <w:bookmarkEnd w:id="0"/>
    <w:r w:rsidRPr="007935F9">
      <w:rPr>
        <w:rFonts w:cs="Arial"/>
        <w:sz w:val="14"/>
      </w:rPr>
      <w:t xml:space="preserve">7022299_081.doc </w:t>
    </w:r>
    <w:bookmarkStart w:id="1" w:name="PRIMARYFOOTERSPECEND1"/>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i</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 w:name="PRIMARYFOOTERSPECBEGIN2"/>
    <w:bookmarkEnd w:id="3"/>
    <w:r w:rsidRPr="007935F9">
      <w:rPr>
        <w:rFonts w:cs="Arial"/>
        <w:sz w:val="14"/>
      </w:rPr>
      <w:t xml:space="preserve">7022299_081.doc </w:t>
    </w:r>
    <w:bookmarkStart w:id="4" w:name="PRIMARYFOOTERSPECEND2"/>
    <w:bookmarkEnd w:id="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Pr="00F54A6C" w:rsidRDefault="00D44FA7" w:rsidP="00D44FA7">
    <w:pPr>
      <w:rPr>
        <w:sz w:val="16"/>
        <w:szCs w:val="16"/>
      </w:rPr>
    </w:pPr>
  </w:p>
  <w:tbl>
    <w:tblPr>
      <w:tblW w:w="5000" w:type="pct"/>
      <w:tblBorders>
        <w:top w:val="single" w:sz="4" w:space="0" w:color="333333"/>
      </w:tblBorders>
      <w:tblLook w:val="01E0" w:firstRow="1" w:lastRow="1" w:firstColumn="1" w:lastColumn="1" w:noHBand="0" w:noVBand="0"/>
    </w:tblPr>
    <w:tblGrid>
      <w:gridCol w:w="4796"/>
      <w:gridCol w:w="4797"/>
    </w:tblGrid>
    <w:tr w:rsidR="00D44FA7" w:rsidRPr="00F54A6C">
      <w:tc>
        <w:tcPr>
          <w:tcW w:w="2500" w:type="pct"/>
        </w:tcPr>
        <w:p w:rsidR="00D44FA7" w:rsidRPr="00135211" w:rsidRDefault="00D44FA7" w:rsidP="00D44FA7">
          <w:pPr>
            <w:widowControl w:val="0"/>
            <w:autoSpaceDE w:val="0"/>
            <w:autoSpaceDN w:val="0"/>
            <w:adjustRightInd w:val="0"/>
            <w:spacing w:before="60" w:after="60"/>
            <w:rPr>
              <w:rFonts w:cs="Arial"/>
              <w:color w:val="333333"/>
              <w:sz w:val="16"/>
              <w:szCs w:val="16"/>
            </w:rPr>
          </w:pPr>
        </w:p>
      </w:tc>
      <w:tc>
        <w:tcPr>
          <w:tcW w:w="2500" w:type="pct"/>
        </w:tcPr>
        <w:p w:rsidR="00D44FA7" w:rsidRPr="00623D59" w:rsidRDefault="00D44FA7" w:rsidP="00D44FA7">
          <w:pPr>
            <w:widowControl w:val="0"/>
            <w:autoSpaceDE w:val="0"/>
            <w:autoSpaceDN w:val="0"/>
            <w:adjustRightInd w:val="0"/>
            <w:spacing w:before="60" w:after="60"/>
            <w:jc w:val="right"/>
            <w:rPr>
              <w:rFonts w:cs="Arial"/>
              <w:color w:val="333333"/>
              <w:sz w:val="16"/>
              <w:szCs w:val="16"/>
            </w:rPr>
          </w:pPr>
          <w:r w:rsidRPr="00623D59">
            <w:rPr>
              <w:rFonts w:cs="Arial"/>
              <w:color w:val="333333"/>
              <w:sz w:val="16"/>
              <w:szCs w:val="16"/>
            </w:rPr>
            <w:t xml:space="preserve">Page </w:t>
          </w:r>
          <w:r w:rsidRPr="00623D59">
            <w:rPr>
              <w:rStyle w:val="PageNumber"/>
              <w:color w:val="333333"/>
              <w:sz w:val="16"/>
            </w:rPr>
            <w:fldChar w:fldCharType="begin"/>
          </w:r>
          <w:r w:rsidRPr="00623D59">
            <w:rPr>
              <w:rStyle w:val="PageNumber"/>
              <w:color w:val="333333"/>
              <w:sz w:val="16"/>
            </w:rPr>
            <w:instrText xml:space="preserve"> PAGE </w:instrText>
          </w:r>
          <w:r w:rsidRPr="00623D59">
            <w:rPr>
              <w:rStyle w:val="PageNumber"/>
              <w:color w:val="333333"/>
              <w:sz w:val="16"/>
            </w:rPr>
            <w:fldChar w:fldCharType="separate"/>
          </w:r>
          <w:r w:rsidR="004235B4">
            <w:rPr>
              <w:rStyle w:val="PageNumber"/>
              <w:noProof/>
              <w:color w:val="333333"/>
              <w:sz w:val="16"/>
            </w:rPr>
            <w:t>8</w:t>
          </w:r>
          <w:r w:rsidRPr="00623D59">
            <w:rPr>
              <w:rStyle w:val="PageNumber"/>
              <w:color w:val="333333"/>
              <w:sz w:val="16"/>
            </w:rPr>
            <w:fldChar w:fldCharType="end"/>
          </w:r>
        </w:p>
      </w:tc>
    </w:tr>
  </w:tbl>
  <w:p w:rsidR="00D44FA7" w:rsidRDefault="00D44FA7" w:rsidP="00D44FA7">
    <w:pPr>
      <w:pStyle w:val="Footer"/>
    </w:pPr>
  </w:p>
  <w:p w:rsidR="00D44FA7" w:rsidRPr="00A12C75" w:rsidRDefault="007935F9" w:rsidP="00D44FA7">
    <w:pPr>
      <w:pStyle w:val="Footer"/>
    </w:pPr>
    <w:bookmarkStart w:id="313" w:name="PRIMARYFOOTERSPECBEGIN4"/>
    <w:bookmarkStart w:id="314" w:name="PRIMARYFOOTERSPECEND4"/>
    <w:bookmarkStart w:id="315" w:name="PRIMARYFOOTERSPECBEGIN3"/>
    <w:bookmarkEnd w:id="313"/>
    <w:bookmarkEnd w:id="314"/>
    <w:bookmarkEnd w:id="315"/>
    <w:r w:rsidRPr="007935F9">
      <w:rPr>
        <w:rFonts w:cs="Arial"/>
        <w:sz w:val="14"/>
      </w:rPr>
      <w:t xml:space="preserve">7022299_081.doc </w:t>
    </w:r>
    <w:bookmarkStart w:id="316" w:name="PRIMARYFOOTERSPECEND3"/>
    <w:bookmarkEnd w:id="3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625" w:rsidRDefault="00D14625" w:rsidP="006358F1">
      <w:r>
        <w:separator/>
      </w:r>
    </w:p>
  </w:footnote>
  <w:footnote w:type="continuationSeparator" w:id="0">
    <w:p w:rsidR="00D14625" w:rsidRDefault="00D14625" w:rsidP="00635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FA7" w:rsidRDefault="00D44F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333333"/>
      </w:tblBorders>
      <w:tblLook w:val="01E0" w:firstRow="1" w:lastRow="1" w:firstColumn="1" w:lastColumn="1" w:noHBand="0" w:noVBand="0"/>
    </w:tblPr>
    <w:tblGrid>
      <w:gridCol w:w="3725"/>
      <w:gridCol w:w="5868"/>
    </w:tblGrid>
    <w:tr w:rsidR="00D44FA7" w:rsidRPr="00132A8C" w:rsidTr="00D44FA7">
      <w:tc>
        <w:tcPr>
          <w:tcW w:w="3820" w:type="dxa"/>
          <w:shd w:val="clear" w:color="auto" w:fill="auto"/>
        </w:tcPr>
        <w:p w:rsidR="00D44FA7" w:rsidRPr="00132A8C" w:rsidRDefault="00F52A3A" w:rsidP="00D44FA7">
          <w:pPr>
            <w:pStyle w:val="Header"/>
            <w:tabs>
              <w:tab w:val="clear" w:pos="8640"/>
              <w:tab w:val="right" w:pos="9594"/>
            </w:tabs>
            <w:ind w:left="-426" w:firstLine="426"/>
            <w:rPr>
              <w:b w:val="0"/>
              <w:sz w:val="22"/>
              <w:szCs w:val="22"/>
            </w:rPr>
          </w:pPr>
          <w:r>
            <w:rPr>
              <w:b w:val="0"/>
              <w:noProof/>
              <w:sz w:val="22"/>
              <w:szCs w:val="22"/>
              <w:lang w:eastAsia="en-AU"/>
            </w:rPr>
            <mc:AlternateContent>
              <mc:Choice Requires="wps">
                <w:drawing>
                  <wp:anchor distT="0" distB="0" distL="114300" distR="114300" simplePos="0" relativeHeight="251657216" behindDoc="1" locked="0" layoutInCell="0" allowOverlap="1">
                    <wp:simplePos x="0" y="0"/>
                    <wp:positionH relativeFrom="margin">
                      <wp:posOffset>399415</wp:posOffset>
                    </wp:positionH>
                    <wp:positionV relativeFrom="margin">
                      <wp:posOffset>3169920</wp:posOffset>
                    </wp:positionV>
                    <wp:extent cx="5237480" cy="3142615"/>
                    <wp:effectExtent l="0" t="1150620" r="0" b="65976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5237480" cy="31426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F52A3A" w:rsidRDefault="00F52A3A" w:rsidP="00F52A3A">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31.45pt;margin-top:249.6pt;width:412.4pt;height:247.45pt;rotation:-45;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" o:allowincell="f" filled="f" stroked="f">
                    <v:stroke joinstyle="round"/>
                    <o:lock v:ext="edit" shapetype="t"/>
                    <v:textbox style="mso-fit-shape-to-text:t">
                      <w:txbxContent>
                        <w:p w:rsidR="00F52A3A" w:rsidRDefault="00F52A3A" w:rsidP="00F52A3A">
                          <w:pPr>
                            <w:pStyle w:val="NormalWeb"/>
                            <w:jc w:val="center"/>
                          </w:pPr>
                          <w:r>
                            <w:rPr>
                              <w:rFonts w:ascii="Calibri" w:hAnsi="Calibri" w:cs="Calibri"/>
                              <w:color w:val="C0C0C0"/>
                              <w:sz w:val="2"/>
                              <w:szCs w:val="2"/>
                              <w14:textFill>
                                <w14:solidFill>
                                  <w14:srgbClr w14:val="C0C0C0">
                                    <w14:alpha w14:val="50000"/>
                                  </w14:srgbClr>
                                </w14:solidFill>
                              </w14:textFill>
                            </w:rPr>
                            <w:t>DRAFT</w:t>
                          </w:r>
                        </w:p>
                      </w:txbxContent>
                    </v:textbox>
                    <w10:wrap anchorx="margin" anchory="margin"/>
                  </v:shape>
                </w:pict>
              </mc:Fallback>
            </mc:AlternateContent>
          </w:r>
        </w:p>
      </w:tc>
      <w:tc>
        <w:tcPr>
          <w:tcW w:w="5990" w:type="dxa"/>
          <w:shd w:val="clear" w:color="auto" w:fill="auto"/>
          <w:vAlign w:val="bottom"/>
        </w:tcPr>
        <w:p w:rsidR="00D44FA7" w:rsidRPr="00132A8C" w:rsidRDefault="00D44FA7" w:rsidP="00D44FA7">
          <w:pPr>
            <w:widowControl w:val="0"/>
            <w:autoSpaceDE w:val="0"/>
            <w:autoSpaceDN w:val="0"/>
            <w:adjustRightInd w:val="0"/>
            <w:spacing w:after="240"/>
            <w:jc w:val="right"/>
            <w:rPr>
              <w:b/>
              <w:color w:val="333333"/>
              <w:szCs w:val="22"/>
            </w:rPr>
          </w:pPr>
          <w:r>
            <w:rPr>
              <w:rFonts w:cs="Arial"/>
              <w:b/>
              <w:color w:val="333333"/>
              <w:spacing w:val="-5"/>
              <w:w w:val="108"/>
              <w:szCs w:val="22"/>
            </w:rPr>
            <w:t xml:space="preserve">One-Way Non-Disclosure Agreement </w:t>
          </w:r>
        </w:p>
      </w:tc>
    </w:tr>
  </w:tbl>
  <w:p w:rsidR="00D44FA7" w:rsidRDefault="00D44FA7">
    <w:pPr>
      <w:pStyle w:val="Header"/>
      <w:tabs>
        <w:tab w:val="right" w:pos="9639"/>
      </w:tabs>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F6585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AD5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AAF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AA66E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5CA02B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744A4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DD889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50C51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F266F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F9652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D87ADD"/>
    <w:multiLevelType w:val="multilevel"/>
    <w:tmpl w:val="D868978A"/>
    <w:numStyleLink w:val="MOListBullet"/>
  </w:abstractNum>
  <w:abstractNum w:abstractNumId="11" w15:restartNumberingAfterBreak="0">
    <w:nsid w:val="037543CC"/>
    <w:multiLevelType w:val="multilevel"/>
    <w:tmpl w:val="D868978A"/>
    <w:numStyleLink w:val="MOListBullet"/>
  </w:abstractNum>
  <w:abstractNum w:abstractNumId="12" w15:restartNumberingAfterBreak="0">
    <w:nsid w:val="04707591"/>
    <w:multiLevelType w:val="multilevel"/>
    <w:tmpl w:val="9A96F962"/>
    <w:numStyleLink w:val="MONumbers"/>
  </w:abstractNum>
  <w:abstractNum w:abstractNumId="13" w15:restartNumberingAfterBreak="0">
    <w:nsid w:val="066A4C09"/>
    <w:multiLevelType w:val="multilevel"/>
    <w:tmpl w:val="9A96F962"/>
    <w:numStyleLink w:val="MONumbers"/>
  </w:abstractNum>
  <w:abstractNum w:abstractNumId="14" w15:restartNumberingAfterBreak="0">
    <w:nsid w:val="0D5C4279"/>
    <w:multiLevelType w:val="multilevel"/>
    <w:tmpl w:val="56B491B6"/>
    <w:lvl w:ilvl="0">
      <w:start w:val="1"/>
      <w:numFmt w:val="decimal"/>
      <w:pStyle w:val="MOTermsL1"/>
      <w:lvlText w:val="%1"/>
      <w:lvlJc w:val="left"/>
      <w:pPr>
        <w:tabs>
          <w:tab w:val="num" w:pos="851"/>
        </w:tabs>
        <w:ind w:left="851" w:hanging="851"/>
      </w:pPr>
      <w:rPr>
        <w:rFonts w:hint="default"/>
      </w:rPr>
    </w:lvl>
    <w:lvl w:ilvl="1">
      <w:start w:val="1"/>
      <w:numFmt w:val="decimal"/>
      <w:pStyle w:val="MOTermsL2"/>
      <w:lvlText w:val="%1.%2"/>
      <w:lvlJc w:val="left"/>
      <w:pPr>
        <w:tabs>
          <w:tab w:val="num" w:pos="851"/>
        </w:tabs>
        <w:ind w:left="851" w:hanging="851"/>
      </w:pPr>
      <w:rPr>
        <w:rFonts w:hint="default"/>
      </w:rPr>
    </w:lvl>
    <w:lvl w:ilvl="2">
      <w:start w:val="1"/>
      <w:numFmt w:val="none"/>
      <w:lvlRestart w:val="0"/>
      <w:suff w:val="nothing"/>
      <w:lvlText w:val=""/>
      <w:lvlJc w:val="left"/>
      <w:pPr>
        <w:ind w:left="851" w:firstLine="0"/>
      </w:pPr>
      <w:rPr>
        <w:rFonts w:hint="default"/>
      </w:rPr>
    </w:lvl>
    <w:lvl w:ilvl="3">
      <w:start w:val="1"/>
      <w:numFmt w:val="decimal"/>
      <w:lvlRestart w:val="1"/>
      <w:pStyle w:val="MOTermsL4"/>
      <w:lvlText w:val="%1.%4"/>
      <w:lvlJc w:val="left"/>
      <w:pPr>
        <w:tabs>
          <w:tab w:val="num" w:pos="1135"/>
        </w:tabs>
        <w:ind w:left="1135" w:hanging="851"/>
      </w:pPr>
      <w:rPr>
        <w:rFonts w:hint="default"/>
      </w:rPr>
    </w:lvl>
    <w:lvl w:ilvl="4">
      <w:start w:val="1"/>
      <w:numFmt w:val="lowerLetter"/>
      <w:pStyle w:val="MOTermsL5"/>
      <w:lvlText w:val="(%5)"/>
      <w:lvlJc w:val="left"/>
      <w:pPr>
        <w:tabs>
          <w:tab w:val="num" w:pos="1701"/>
        </w:tabs>
        <w:ind w:left="1701" w:hanging="850"/>
      </w:pPr>
      <w:rPr>
        <w:rFonts w:hint="default"/>
      </w:rPr>
    </w:lvl>
    <w:lvl w:ilvl="5">
      <w:start w:val="1"/>
      <w:numFmt w:val="lowerRoman"/>
      <w:pStyle w:val="MOTermsL6"/>
      <w:lvlText w:val="(%6)"/>
      <w:lvlJc w:val="left"/>
      <w:pPr>
        <w:tabs>
          <w:tab w:val="num" w:pos="2552"/>
        </w:tabs>
        <w:ind w:left="2552" w:hanging="851"/>
      </w:pPr>
      <w:rPr>
        <w:rFonts w:hint="default"/>
      </w:rPr>
    </w:lvl>
    <w:lvl w:ilvl="6">
      <w:start w:val="1"/>
      <w:numFmt w:val="upperLetter"/>
      <w:pStyle w:val="MOTermsL7"/>
      <w:lvlText w:val="(%7)"/>
      <w:lvlJc w:val="left"/>
      <w:pPr>
        <w:tabs>
          <w:tab w:val="num" w:pos="3402"/>
        </w:tabs>
        <w:ind w:left="3402" w:hanging="850"/>
      </w:pPr>
      <w:rPr>
        <w:rFonts w:hint="default"/>
      </w:rPr>
    </w:lvl>
    <w:lvl w:ilvl="7">
      <w:start w:val="1"/>
      <w:numFmt w:val="decimal"/>
      <w:pStyle w:val="MOTermsL8"/>
      <w:lvlText w:val="(%8)"/>
      <w:lvlJc w:val="left"/>
      <w:pPr>
        <w:tabs>
          <w:tab w:val="num" w:pos="4253"/>
        </w:tabs>
        <w:ind w:left="4253" w:hanging="851"/>
      </w:pPr>
      <w:rPr>
        <w:rFonts w:hint="default"/>
      </w:rPr>
    </w:lvl>
    <w:lvl w:ilvl="8">
      <w:start w:val="1"/>
      <w:numFmt w:val="upperRoman"/>
      <w:pStyle w:val="MOTermsL9"/>
      <w:lvlText w:val="(%9)"/>
      <w:lvlJc w:val="left"/>
      <w:pPr>
        <w:tabs>
          <w:tab w:val="num" w:pos="5103"/>
        </w:tabs>
        <w:ind w:left="5103" w:hanging="850"/>
      </w:pPr>
      <w:rPr>
        <w:rFonts w:hint="default"/>
      </w:rPr>
    </w:lvl>
  </w:abstractNum>
  <w:abstractNum w:abstractNumId="15" w15:restartNumberingAfterBreak="0">
    <w:nsid w:val="0EAE6BE5"/>
    <w:multiLevelType w:val="multilevel"/>
    <w:tmpl w:val="1DEC688C"/>
    <w:styleLink w:val="MOTableLevels"/>
    <w:lvl w:ilvl="0">
      <w:start w:val="1"/>
      <w:numFmt w:val="lowerLetter"/>
      <w:pStyle w:val="MOTableL1"/>
      <w:lvlText w:val="(%1)"/>
      <w:lvlJc w:val="left"/>
      <w:pPr>
        <w:tabs>
          <w:tab w:val="num" w:pos="567"/>
        </w:tabs>
        <w:ind w:left="567" w:hanging="567"/>
      </w:pPr>
      <w:rPr>
        <w:rFonts w:hint="default"/>
      </w:rPr>
    </w:lvl>
    <w:lvl w:ilvl="1">
      <w:start w:val="1"/>
      <w:numFmt w:val="lowerRoman"/>
      <w:pStyle w:val="MOTableL2"/>
      <w:lvlText w:val="(%2)"/>
      <w:lvlJc w:val="left"/>
      <w:pPr>
        <w:tabs>
          <w:tab w:val="num" w:pos="1134"/>
        </w:tabs>
        <w:ind w:left="1134" w:hanging="567"/>
      </w:pPr>
      <w:rPr>
        <w:rFonts w:hint="default"/>
      </w:rPr>
    </w:lvl>
    <w:lvl w:ilvl="2">
      <w:start w:val="1"/>
      <w:numFmt w:val="lowerRoman"/>
      <w:lvlText w:val="(%3)"/>
      <w:lvlJc w:val="left"/>
      <w:pPr>
        <w:tabs>
          <w:tab w:val="num" w:pos="1571"/>
        </w:tabs>
        <w:ind w:left="567" w:hanging="567"/>
      </w:pPr>
      <w:rPr>
        <w:rFonts w:hint="default"/>
      </w:rPr>
    </w:lvl>
    <w:lvl w:ilvl="3">
      <w:start w:val="1"/>
      <w:numFmt w:val="decimal"/>
      <w:lvlRestart w:val="1"/>
      <w:lvlText w:val="%1.%4"/>
      <w:lvlJc w:val="left"/>
      <w:pPr>
        <w:tabs>
          <w:tab w:val="num" w:pos="851"/>
        </w:tabs>
        <w:ind w:left="567" w:hanging="567"/>
      </w:pPr>
      <w:rPr>
        <w:rFonts w:hint="default"/>
      </w:rPr>
    </w:lvl>
    <w:lvl w:ilvl="4">
      <w:start w:val="1"/>
      <w:numFmt w:val="lowerLetter"/>
      <w:lvlText w:val="(%5)"/>
      <w:lvlJc w:val="left"/>
      <w:pPr>
        <w:tabs>
          <w:tab w:val="num" w:pos="1701"/>
        </w:tabs>
        <w:ind w:left="567" w:hanging="567"/>
      </w:pPr>
      <w:rPr>
        <w:rFonts w:hint="default"/>
      </w:rPr>
    </w:lvl>
    <w:lvl w:ilvl="5">
      <w:start w:val="1"/>
      <w:numFmt w:val="lowerRoman"/>
      <w:lvlText w:val="(%6)"/>
      <w:lvlJc w:val="left"/>
      <w:pPr>
        <w:tabs>
          <w:tab w:val="num" w:pos="2552"/>
        </w:tabs>
        <w:ind w:left="567" w:hanging="567"/>
      </w:pPr>
      <w:rPr>
        <w:rFonts w:hint="default"/>
      </w:rPr>
    </w:lvl>
    <w:lvl w:ilvl="6">
      <w:start w:val="1"/>
      <w:numFmt w:val="upperLetter"/>
      <w:lvlText w:val="(%7)"/>
      <w:lvlJc w:val="left"/>
      <w:pPr>
        <w:tabs>
          <w:tab w:val="num" w:pos="3402"/>
        </w:tabs>
        <w:ind w:left="567" w:hanging="567"/>
      </w:pPr>
      <w:rPr>
        <w:rFonts w:hint="default"/>
      </w:rPr>
    </w:lvl>
    <w:lvl w:ilvl="7">
      <w:start w:val="1"/>
      <w:numFmt w:val="decimal"/>
      <w:lvlText w:val="(%8)"/>
      <w:lvlJc w:val="left"/>
      <w:pPr>
        <w:tabs>
          <w:tab w:val="num" w:pos="4253"/>
        </w:tabs>
        <w:ind w:left="567" w:hanging="567"/>
      </w:pPr>
      <w:rPr>
        <w:rFonts w:hint="default"/>
      </w:rPr>
    </w:lvl>
    <w:lvl w:ilvl="8">
      <w:start w:val="1"/>
      <w:numFmt w:val="upperRoman"/>
      <w:lvlText w:val="(%9)"/>
      <w:lvlJc w:val="left"/>
      <w:pPr>
        <w:tabs>
          <w:tab w:val="num" w:pos="5103"/>
        </w:tabs>
        <w:ind w:left="567" w:hanging="567"/>
      </w:pPr>
      <w:rPr>
        <w:rFonts w:hint="default"/>
      </w:rPr>
    </w:lvl>
  </w:abstractNum>
  <w:abstractNum w:abstractNumId="16" w15:restartNumberingAfterBreak="0">
    <w:nsid w:val="11AE767A"/>
    <w:multiLevelType w:val="multilevel"/>
    <w:tmpl w:val="9A96F962"/>
    <w:numStyleLink w:val="MONumbers"/>
  </w:abstractNum>
  <w:abstractNum w:abstractNumId="17" w15:restartNumberingAfterBreak="0">
    <w:nsid w:val="14B519C3"/>
    <w:multiLevelType w:val="multilevel"/>
    <w:tmpl w:val="D868978A"/>
    <w:styleLink w:val="MOListBullet"/>
    <w:lvl w:ilvl="0">
      <w:start w:val="1"/>
      <w:numFmt w:val="bullet"/>
      <w:pStyle w:val="MOListStylesBullet1"/>
      <w:lvlText w:val=""/>
      <w:lvlJc w:val="left"/>
      <w:pPr>
        <w:tabs>
          <w:tab w:val="num" w:pos="567"/>
        </w:tabs>
        <w:ind w:left="567" w:hanging="567"/>
      </w:pPr>
      <w:rPr>
        <w:rFonts w:ascii="Wingdings" w:hAnsi="Wingdings" w:hint="default"/>
      </w:rPr>
    </w:lvl>
    <w:lvl w:ilvl="1">
      <w:start w:val="1"/>
      <w:numFmt w:val="bullet"/>
      <w:pStyle w:val="MOListStylesBullet2"/>
      <w:lvlText w:val="o"/>
      <w:lvlJc w:val="left"/>
      <w:pPr>
        <w:tabs>
          <w:tab w:val="num" w:pos="1134"/>
        </w:tabs>
        <w:ind w:left="1134" w:hanging="567"/>
      </w:pPr>
      <w:rPr>
        <w:rFonts w:ascii="Courier New" w:hAnsi="Courier New" w:hint="default"/>
      </w:rPr>
    </w:lvl>
    <w:lvl w:ilvl="2">
      <w:start w:val="1"/>
      <w:numFmt w:val="bullet"/>
      <w:pStyle w:val="MOListStylesBullet3"/>
      <w:lvlText w:val=""/>
      <w:lvlJc w:val="left"/>
      <w:pPr>
        <w:tabs>
          <w:tab w:val="num" w:pos="1701"/>
        </w:tabs>
        <w:ind w:left="1701" w:hanging="567"/>
      </w:pPr>
      <w:rPr>
        <w:rFonts w:ascii="Wingdings" w:hAnsi="Wingdings" w:hint="default"/>
      </w:rPr>
    </w:lvl>
    <w:lvl w:ilvl="3">
      <w:start w:val="1"/>
      <w:numFmt w:val="none"/>
      <w:lvlRestart w:val="0"/>
      <w:lvlText w:val=""/>
      <w:lvlJc w:val="left"/>
      <w:pPr>
        <w:ind w:left="-32767" w:firstLine="0"/>
      </w:pPr>
      <w:rPr>
        <w:rFonts w:hint="default"/>
      </w:rPr>
    </w:lvl>
    <w:lvl w:ilvl="4">
      <w:start w:val="1"/>
      <w:numFmt w:val="none"/>
      <w:lvlRestart w:val="0"/>
      <w:lvlText w:val=""/>
      <w:lvlJc w:val="left"/>
      <w:pPr>
        <w:ind w:left="-32767" w:firstLine="0"/>
      </w:pPr>
      <w:rPr>
        <w:rFonts w:hint="default"/>
      </w:rPr>
    </w:lvl>
    <w:lvl w:ilvl="5">
      <w:start w:val="1"/>
      <w:numFmt w:val="none"/>
      <w:lvlRestart w:val="0"/>
      <w:lvlText w:val=""/>
      <w:lvlJc w:val="left"/>
      <w:pPr>
        <w:ind w:left="-32767" w:firstLine="0"/>
      </w:pPr>
      <w:rPr>
        <w:rFonts w:hint="default"/>
      </w:rPr>
    </w:lvl>
    <w:lvl w:ilvl="6">
      <w:start w:val="1"/>
      <w:numFmt w:val="none"/>
      <w:lvlRestart w:val="0"/>
      <w:lvlText w:val="%7"/>
      <w:lvlJc w:val="left"/>
      <w:pPr>
        <w:ind w:left="-32767" w:firstLine="0"/>
      </w:pPr>
      <w:rPr>
        <w:rFonts w:hint="default"/>
      </w:rPr>
    </w:lvl>
    <w:lvl w:ilvl="7">
      <w:start w:val="1"/>
      <w:numFmt w:val="none"/>
      <w:lvlRestart w:val="0"/>
      <w:lvlText w:val="%8"/>
      <w:lvlJc w:val="left"/>
      <w:pPr>
        <w:ind w:left="-32767" w:firstLine="0"/>
      </w:pPr>
      <w:rPr>
        <w:rFonts w:hint="default"/>
      </w:rPr>
    </w:lvl>
    <w:lvl w:ilvl="8">
      <w:start w:val="1"/>
      <w:numFmt w:val="none"/>
      <w:lvlRestart w:val="0"/>
      <w:lvlText w:val=""/>
      <w:lvlJc w:val="left"/>
      <w:pPr>
        <w:ind w:left="-32767" w:firstLine="0"/>
      </w:pPr>
      <w:rPr>
        <w:rFonts w:hint="default"/>
      </w:rPr>
    </w:lvl>
  </w:abstractNum>
  <w:abstractNum w:abstractNumId="18" w15:restartNumberingAfterBreak="0">
    <w:nsid w:val="1CF17404"/>
    <w:multiLevelType w:val="multilevel"/>
    <w:tmpl w:val="9A96F962"/>
    <w:numStyleLink w:val="MONumbers"/>
  </w:abstractNum>
  <w:abstractNum w:abstractNumId="19" w15:restartNumberingAfterBreak="0">
    <w:nsid w:val="20C84E30"/>
    <w:multiLevelType w:val="multilevel"/>
    <w:tmpl w:val="FAEE0F6E"/>
    <w:numStyleLink w:val="MOAdditional"/>
  </w:abstractNum>
  <w:abstractNum w:abstractNumId="20" w15:restartNumberingAfterBreak="0">
    <w:nsid w:val="233F5FA1"/>
    <w:multiLevelType w:val="multilevel"/>
    <w:tmpl w:val="1DEC688C"/>
    <w:numStyleLink w:val="MOTableLevels"/>
  </w:abstractNum>
  <w:abstractNum w:abstractNumId="21" w15:restartNumberingAfterBreak="0">
    <w:nsid w:val="26011E72"/>
    <w:multiLevelType w:val="multilevel"/>
    <w:tmpl w:val="6562C13A"/>
    <w:lvl w:ilvl="0">
      <w:start w:val="1"/>
      <w:numFmt w:val="decimal"/>
      <w:pStyle w:val="MOSchHeading"/>
      <w:lvlText w:val="Schedule %1"/>
      <w:lvlJc w:val="left"/>
      <w:pPr>
        <w:tabs>
          <w:tab w:val="num" w:pos="2268"/>
        </w:tabs>
        <w:ind w:left="2268" w:hanging="2268"/>
      </w:pPr>
      <w:rPr>
        <w:rFonts w:hint="default"/>
      </w:rPr>
    </w:lvl>
    <w:lvl w:ilvl="1">
      <w:start w:val="1"/>
      <w:numFmt w:val="decimal"/>
      <w:lvlText w:val="%1.%2"/>
      <w:lvlJc w:val="left"/>
      <w:pPr>
        <w:tabs>
          <w:tab w:val="num" w:pos="851"/>
        </w:tabs>
        <w:ind w:left="851" w:hanging="851"/>
      </w:pPr>
      <w:rPr>
        <w:rFonts w:hint="default"/>
      </w:rPr>
    </w:lvl>
    <w:lvl w:ilvl="2">
      <w:start w:val="1"/>
      <w:numFmt w:val="lowerLetter"/>
      <w:lvlText w:val="(%3)"/>
      <w:lvlJc w:val="left"/>
      <w:pPr>
        <w:tabs>
          <w:tab w:val="num" w:pos="1701"/>
        </w:tabs>
        <w:ind w:left="1701" w:hanging="850"/>
      </w:pPr>
      <w:rPr>
        <w:rFonts w:hint="default"/>
      </w:rPr>
    </w:lvl>
    <w:lvl w:ilvl="3">
      <w:start w:val="1"/>
      <w:numFmt w:val="lowerRoman"/>
      <w:lvlText w:val="(%4)"/>
      <w:lvlJc w:val="left"/>
      <w:pPr>
        <w:tabs>
          <w:tab w:val="num" w:pos="3065"/>
        </w:tabs>
        <w:ind w:left="2552" w:hanging="567"/>
      </w:pPr>
      <w:rPr>
        <w:rFonts w:hint="default"/>
      </w:rPr>
    </w:lvl>
    <w:lvl w:ilvl="4">
      <w:start w:val="1"/>
      <w:numFmt w:val="upperLetter"/>
      <w:lvlText w:val="%5."/>
      <w:lvlJc w:val="left"/>
      <w:pPr>
        <w:tabs>
          <w:tab w:val="num" w:pos="3402"/>
        </w:tabs>
        <w:ind w:left="3402" w:hanging="567"/>
      </w:pPr>
      <w:rPr>
        <w:rFonts w:hint="default"/>
      </w:rPr>
    </w:lvl>
    <w:lvl w:ilvl="5">
      <w:start w:val="1"/>
      <w:numFmt w:val="none"/>
      <w:suff w:val="nothing"/>
      <w:lvlText w:val=""/>
      <w:lvlJc w:val="left"/>
      <w:pPr>
        <w:ind w:left="851" w:firstLine="0"/>
      </w:pPr>
      <w:rPr>
        <w:rFonts w:hint="default"/>
      </w:rPr>
    </w:lvl>
    <w:lvl w:ilvl="6">
      <w:start w:val="1"/>
      <w:numFmt w:val="none"/>
      <w:suff w:val="nothing"/>
      <w:lvlText w:val="%7"/>
      <w:lvlJc w:val="left"/>
      <w:pPr>
        <w:ind w:left="1701" w:firstLine="0"/>
      </w:pPr>
      <w:rPr>
        <w:rFonts w:hint="default"/>
      </w:rPr>
    </w:lvl>
    <w:lvl w:ilvl="7">
      <w:start w:val="1"/>
      <w:numFmt w:val="none"/>
      <w:suff w:val="nothing"/>
      <w:lvlText w:val=""/>
      <w:lvlJc w:val="left"/>
      <w:pPr>
        <w:ind w:left="2835" w:firstLine="0"/>
      </w:pPr>
      <w:rPr>
        <w:rFonts w:hint="default"/>
      </w:rPr>
    </w:lvl>
    <w:lvl w:ilvl="8">
      <w:start w:val="1"/>
      <w:numFmt w:val="lowerRoman"/>
      <w:lvlText w:val="(%9)"/>
      <w:lvlJc w:val="left"/>
      <w:pPr>
        <w:tabs>
          <w:tab w:val="num" w:pos="2126"/>
        </w:tabs>
        <w:ind w:left="2126" w:hanging="708"/>
      </w:pPr>
      <w:rPr>
        <w:rFonts w:hint="default"/>
      </w:rPr>
    </w:lvl>
  </w:abstractNum>
  <w:abstractNum w:abstractNumId="22" w15:restartNumberingAfterBreak="0">
    <w:nsid w:val="37893E2A"/>
    <w:multiLevelType w:val="multilevel"/>
    <w:tmpl w:val="FAEE0F6E"/>
    <w:styleLink w:val="MOAdditional"/>
    <w:lvl w:ilvl="0">
      <w:start w:val="1"/>
      <w:numFmt w:val="decimal"/>
      <w:pStyle w:val="MOAdditionalL2"/>
      <w:lvlText w:val="%1."/>
      <w:lvlJc w:val="left"/>
      <w:pPr>
        <w:tabs>
          <w:tab w:val="num" w:pos="851"/>
        </w:tabs>
        <w:ind w:left="851" w:hanging="851"/>
      </w:pPr>
      <w:rPr>
        <w:rFonts w:hint="default"/>
      </w:rPr>
    </w:lvl>
    <w:lvl w:ilvl="1">
      <w:start w:val="1"/>
      <w:numFmt w:val="none"/>
      <w:lvlRestart w:val="0"/>
      <w:pStyle w:val="MOAdditionalL3"/>
      <w:suff w:val="nothing"/>
      <w:lvlText w:val=""/>
      <w:lvlJc w:val="left"/>
      <w:pPr>
        <w:ind w:left="851" w:firstLine="0"/>
      </w:pPr>
      <w:rPr>
        <w:rFonts w:hint="default"/>
      </w:rPr>
    </w:lvl>
    <w:lvl w:ilvl="2">
      <w:start w:val="1"/>
      <w:numFmt w:val="decimal"/>
      <w:lvlRestart w:val="1"/>
      <w:pStyle w:val="MOAdditionalL4"/>
      <w:lvlText w:val="%1.%3"/>
      <w:lvlJc w:val="left"/>
      <w:pPr>
        <w:tabs>
          <w:tab w:val="num" w:pos="851"/>
        </w:tabs>
        <w:ind w:left="851" w:hanging="851"/>
      </w:pPr>
      <w:rPr>
        <w:rFonts w:hint="default"/>
      </w:rPr>
    </w:lvl>
    <w:lvl w:ilvl="3">
      <w:start w:val="1"/>
      <w:numFmt w:val="decimal"/>
      <w:pStyle w:val="MOAdditionalL5"/>
      <w:lvlText w:val="%1.%3%2.%4"/>
      <w:lvlJc w:val="left"/>
      <w:pPr>
        <w:tabs>
          <w:tab w:val="num" w:pos="851"/>
        </w:tabs>
        <w:ind w:left="851" w:hanging="851"/>
      </w:pPr>
      <w:rPr>
        <w:rFonts w:hint="default"/>
      </w:rPr>
    </w:lvl>
    <w:lvl w:ilvl="4">
      <w:start w:val="1"/>
      <w:numFmt w:val="lowerLetter"/>
      <w:pStyle w:val="MOAdditionalL6"/>
      <w:lvlText w:val="(%5)"/>
      <w:lvlJc w:val="left"/>
      <w:pPr>
        <w:tabs>
          <w:tab w:val="num" w:pos="1701"/>
        </w:tabs>
        <w:ind w:left="1701" w:hanging="850"/>
      </w:pPr>
      <w:rPr>
        <w:rFonts w:hint="default"/>
      </w:rPr>
    </w:lvl>
    <w:lvl w:ilvl="5">
      <w:start w:val="1"/>
      <w:numFmt w:val="lowerRoman"/>
      <w:pStyle w:val="MOAdditionalL7"/>
      <w:lvlText w:val="(%6)"/>
      <w:lvlJc w:val="left"/>
      <w:pPr>
        <w:tabs>
          <w:tab w:val="num" w:pos="2552"/>
        </w:tabs>
        <w:ind w:left="2552" w:hanging="851"/>
      </w:pPr>
      <w:rPr>
        <w:rFonts w:hint="default"/>
      </w:rPr>
    </w:lvl>
    <w:lvl w:ilvl="6">
      <w:start w:val="1"/>
      <w:numFmt w:val="upperLetter"/>
      <w:pStyle w:val="MOAdditionalL8"/>
      <w:lvlText w:val="(%7)"/>
      <w:lvlJc w:val="left"/>
      <w:pPr>
        <w:tabs>
          <w:tab w:val="num" w:pos="2552"/>
        </w:tabs>
        <w:ind w:left="3402" w:hanging="850"/>
      </w:pPr>
      <w:rPr>
        <w:rFonts w:hint="default"/>
      </w:rPr>
    </w:lvl>
    <w:lvl w:ilvl="7">
      <w:start w:val="1"/>
      <w:numFmt w:val="decimal"/>
      <w:pStyle w:val="MOAdditionalL9"/>
      <w:lvlText w:val="(%8)"/>
      <w:lvlJc w:val="left"/>
      <w:pPr>
        <w:tabs>
          <w:tab w:val="num" w:pos="3402"/>
        </w:tabs>
        <w:ind w:left="4253" w:hanging="851"/>
      </w:pPr>
      <w:rPr>
        <w:rFonts w:hint="default"/>
      </w:rPr>
    </w:lvl>
    <w:lvl w:ilvl="8">
      <w:start w:val="1"/>
      <w:numFmt w:val="none"/>
      <w:lvlRestart w:val="0"/>
      <w:suff w:val="nothing"/>
      <w:lvlText w:val=""/>
      <w:lvlJc w:val="left"/>
      <w:pPr>
        <w:ind w:left="0" w:firstLine="0"/>
      </w:pPr>
      <w:rPr>
        <w:rFonts w:hint="default"/>
      </w:rPr>
    </w:lvl>
  </w:abstractNum>
  <w:abstractNum w:abstractNumId="23" w15:restartNumberingAfterBreak="0">
    <w:nsid w:val="38D17014"/>
    <w:multiLevelType w:val="multilevel"/>
    <w:tmpl w:val="4CBE784C"/>
    <w:styleLink w:val="moBullets"/>
    <w:lvl w:ilvl="0">
      <w:start w:val="1"/>
      <w:numFmt w:val="bullet"/>
      <w:pStyle w:val="MOLListBullett"/>
      <w:lvlText w:val=""/>
      <w:lvlJc w:val="left"/>
      <w:pPr>
        <w:tabs>
          <w:tab w:val="num" w:pos="851"/>
        </w:tabs>
        <w:ind w:left="851" w:hanging="851"/>
      </w:pPr>
      <w:rPr>
        <w:rFonts w:ascii="Wingdings" w:hAnsi="Wingdings" w:hint="default"/>
      </w:rPr>
    </w:lvl>
    <w:lvl w:ilvl="1">
      <w:start w:val="1"/>
      <w:numFmt w:val="bullet"/>
      <w:pStyle w:val="MOLListBullettL2"/>
      <w:lvlText w:val="o"/>
      <w:lvlJc w:val="left"/>
      <w:pPr>
        <w:tabs>
          <w:tab w:val="num" w:pos="1701"/>
        </w:tabs>
        <w:ind w:left="1701" w:hanging="850"/>
      </w:pPr>
      <w:rPr>
        <w:rFonts w:ascii="Courier New" w:hAnsi="Courier New" w:hint="default"/>
      </w:rPr>
    </w:lvl>
    <w:lvl w:ilvl="2">
      <w:start w:val="1"/>
      <w:numFmt w:val="bullet"/>
      <w:pStyle w:val="MOLListBullettL3"/>
      <w:lvlText w:val=""/>
      <w:lvlJc w:val="left"/>
      <w:pPr>
        <w:tabs>
          <w:tab w:val="num" w:pos="2552"/>
        </w:tabs>
        <w:ind w:left="2552" w:hanging="851"/>
      </w:pPr>
      <w:rPr>
        <w:rFonts w:ascii="Wingdings" w:hAnsi="Wingdings" w:hint="default"/>
      </w:rPr>
    </w:lvl>
    <w:lvl w:ilvl="3">
      <w:start w:val="1"/>
      <w:numFmt w:val="none"/>
      <w:lvlText w:val=""/>
      <w:lvlJc w:val="left"/>
      <w:pPr>
        <w:tabs>
          <w:tab w:val="num" w:pos="2880"/>
        </w:tabs>
        <w:ind w:left="2880" w:hanging="360"/>
      </w:pPr>
      <w:rPr>
        <w:rFonts w:hint="default"/>
      </w:rPr>
    </w:lvl>
    <w:lvl w:ilvl="4">
      <w:start w:val="1"/>
      <w:numFmt w:val="bullet"/>
      <w:lvlText w:val="o"/>
      <w:lvlJc w:val="left"/>
      <w:pPr>
        <w:tabs>
          <w:tab w:val="num" w:pos="3402"/>
        </w:tabs>
        <w:ind w:left="3402" w:hanging="850"/>
      </w:pPr>
      <w:rPr>
        <w:rFonts w:ascii="Courier New" w:hAnsi="Courier New" w:hint="default"/>
      </w:rPr>
    </w:lvl>
    <w:lvl w:ilvl="5">
      <w:start w:val="1"/>
      <w:numFmt w:val="bullet"/>
      <w:lvlText w:val=""/>
      <w:lvlJc w:val="left"/>
      <w:pPr>
        <w:tabs>
          <w:tab w:val="num" w:pos="4253"/>
        </w:tabs>
        <w:ind w:left="4253" w:hanging="851"/>
      </w:pPr>
      <w:rPr>
        <w:rFonts w:ascii="Wingdings" w:hAnsi="Wingdings" w:hint="default"/>
      </w:rPr>
    </w:lvl>
    <w:lvl w:ilvl="6">
      <w:start w:val="1"/>
      <w:numFmt w:val="bullet"/>
      <w:lvlText w:val="o"/>
      <w:lvlJc w:val="left"/>
      <w:pPr>
        <w:tabs>
          <w:tab w:val="num" w:pos="5103"/>
        </w:tabs>
        <w:ind w:left="5103" w:hanging="850"/>
      </w:pPr>
      <w:rPr>
        <w:rFonts w:ascii="Courier New" w:hAnsi="Courier New"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9856BF2"/>
    <w:multiLevelType w:val="multilevel"/>
    <w:tmpl w:val="4CBE784C"/>
    <w:numStyleLink w:val="moBullets"/>
  </w:abstractNum>
  <w:abstractNum w:abstractNumId="25" w15:restartNumberingAfterBreak="0">
    <w:nsid w:val="47EC62B7"/>
    <w:multiLevelType w:val="multilevel"/>
    <w:tmpl w:val="FAEE0F6E"/>
    <w:numStyleLink w:val="MOAdditional"/>
  </w:abstractNum>
  <w:abstractNum w:abstractNumId="26" w15:restartNumberingAfterBreak="0">
    <w:nsid w:val="615544E1"/>
    <w:multiLevelType w:val="multilevel"/>
    <w:tmpl w:val="02B2E302"/>
    <w:lvl w:ilvl="0">
      <w:start w:val="1"/>
      <w:numFmt w:val="decimal"/>
      <w:pStyle w:val="MOParaL2"/>
      <w:lvlText w:val="%1."/>
      <w:lvlJc w:val="left"/>
      <w:pPr>
        <w:tabs>
          <w:tab w:val="num" w:pos="851"/>
        </w:tabs>
        <w:ind w:left="851" w:hanging="851"/>
      </w:pPr>
      <w:rPr>
        <w:rFonts w:hint="default"/>
      </w:rPr>
    </w:lvl>
    <w:lvl w:ilvl="1">
      <w:start w:val="2"/>
      <w:numFmt w:val="none"/>
      <w:suff w:val="nothing"/>
      <w:lvlText w:val=""/>
      <w:lvlJc w:val="left"/>
      <w:pPr>
        <w:ind w:left="851" w:firstLine="0"/>
      </w:pPr>
      <w:rPr>
        <w:rFonts w:hint="default"/>
      </w:rPr>
    </w:lvl>
    <w:lvl w:ilvl="2">
      <w:start w:val="1"/>
      <w:numFmt w:val="none"/>
      <w:lvlRestart w:val="1"/>
      <w:suff w:val="nothing"/>
      <w:lvlText w:val=""/>
      <w:lvlJc w:val="left"/>
      <w:pPr>
        <w:ind w:left="851" w:firstLine="0"/>
      </w:pPr>
      <w:rPr>
        <w:rFonts w:hint="default"/>
      </w:rPr>
    </w:lvl>
    <w:lvl w:ilvl="3">
      <w:start w:val="1"/>
      <w:numFmt w:val="decimal"/>
      <w:lvlRestart w:val="1"/>
      <w:pStyle w:val="MOParaL5"/>
      <w:lvlText w:val="%2%1.%4"/>
      <w:lvlJc w:val="left"/>
      <w:pPr>
        <w:tabs>
          <w:tab w:val="num" w:pos="851"/>
        </w:tabs>
        <w:ind w:left="851" w:hanging="851"/>
      </w:pPr>
      <w:rPr>
        <w:rFonts w:hint="default"/>
      </w:rPr>
    </w:lvl>
    <w:lvl w:ilvl="4">
      <w:start w:val="1"/>
      <w:numFmt w:val="lowerLetter"/>
      <w:pStyle w:val="MOParaL6"/>
      <w:lvlText w:val="(%5)"/>
      <w:lvlJc w:val="left"/>
      <w:pPr>
        <w:tabs>
          <w:tab w:val="num" w:pos="1701"/>
        </w:tabs>
        <w:ind w:left="1701" w:hanging="850"/>
      </w:pPr>
      <w:rPr>
        <w:rFonts w:hint="default"/>
      </w:rPr>
    </w:lvl>
    <w:lvl w:ilvl="5">
      <w:start w:val="1"/>
      <w:numFmt w:val="lowerRoman"/>
      <w:pStyle w:val="MOParaL7"/>
      <w:lvlText w:val="(%6)"/>
      <w:lvlJc w:val="left"/>
      <w:pPr>
        <w:tabs>
          <w:tab w:val="num" w:pos="2552"/>
        </w:tabs>
        <w:ind w:left="2552" w:hanging="851"/>
      </w:pPr>
      <w:rPr>
        <w:rFonts w:hint="default"/>
      </w:rPr>
    </w:lvl>
    <w:lvl w:ilvl="6">
      <w:start w:val="1"/>
      <w:numFmt w:val="upperLetter"/>
      <w:pStyle w:val="MOParaL8"/>
      <w:lvlText w:val="(%7)"/>
      <w:lvlJc w:val="left"/>
      <w:pPr>
        <w:tabs>
          <w:tab w:val="num" w:pos="3402"/>
        </w:tabs>
        <w:ind w:left="3402" w:hanging="850"/>
      </w:pPr>
      <w:rPr>
        <w:rFonts w:hint="default"/>
      </w:rPr>
    </w:lvl>
    <w:lvl w:ilvl="7">
      <w:start w:val="1"/>
      <w:numFmt w:val="decimal"/>
      <w:pStyle w:val="MOParaL9"/>
      <w:lvlText w:val="(%8)"/>
      <w:lvlJc w:val="left"/>
      <w:pPr>
        <w:tabs>
          <w:tab w:val="num" w:pos="4253"/>
        </w:tabs>
        <w:ind w:left="4253" w:hanging="851"/>
      </w:pPr>
      <w:rPr>
        <w:rFonts w:hint="default"/>
      </w:rPr>
    </w:lvl>
    <w:lvl w:ilvl="8">
      <w:start w:val="1"/>
      <w:numFmt w:val="upperRoman"/>
      <w:lvlText w:val="(%9)"/>
      <w:lvlJc w:val="left"/>
      <w:pPr>
        <w:tabs>
          <w:tab w:val="num" w:pos="5103"/>
        </w:tabs>
        <w:ind w:left="5103" w:hanging="850"/>
      </w:pPr>
      <w:rPr>
        <w:rFonts w:hint="default"/>
      </w:rPr>
    </w:lvl>
  </w:abstractNum>
  <w:abstractNum w:abstractNumId="27" w15:restartNumberingAfterBreak="0">
    <w:nsid w:val="661205E0"/>
    <w:multiLevelType w:val="multilevel"/>
    <w:tmpl w:val="9A96F962"/>
    <w:numStyleLink w:val="MONumbers"/>
  </w:abstractNum>
  <w:abstractNum w:abstractNumId="28" w15:restartNumberingAfterBreak="0">
    <w:nsid w:val="6A22715C"/>
    <w:multiLevelType w:val="multilevel"/>
    <w:tmpl w:val="EA6E2DE6"/>
    <w:lvl w:ilvl="0">
      <w:start w:val="1"/>
      <w:numFmt w:val="upperLetter"/>
      <w:pStyle w:val="MORecitalsL1"/>
      <w:lvlText w:val="%1."/>
      <w:lvlJc w:val="left"/>
      <w:pPr>
        <w:tabs>
          <w:tab w:val="num" w:pos="851"/>
        </w:tabs>
        <w:ind w:left="851" w:hanging="851"/>
      </w:pPr>
    </w:lvl>
    <w:lvl w:ilvl="1">
      <w:start w:val="1"/>
      <w:numFmt w:val="lowerRoman"/>
      <w:pStyle w:val="MOBackL2"/>
      <w:lvlText w:val="(%2)"/>
      <w:lvlJc w:val="left"/>
      <w:pPr>
        <w:tabs>
          <w:tab w:val="num" w:pos="1701"/>
        </w:tabs>
        <w:ind w:left="1701" w:hanging="850"/>
      </w:pPr>
    </w:lvl>
    <w:lvl w:ilvl="2">
      <w:start w:val="1"/>
      <w:numFmt w:val="lowerLetter"/>
      <w:pStyle w:val="MOBackL3"/>
      <w:lvlText w:val="(%3)"/>
      <w:lvlJc w:val="left"/>
      <w:pPr>
        <w:tabs>
          <w:tab w:val="num" w:pos="2552"/>
        </w:tabs>
        <w:ind w:left="2552" w:hanging="851"/>
      </w:pPr>
    </w:lvl>
    <w:lvl w:ilvl="3">
      <w:start w:val="1"/>
      <w:numFmt w:val="decimal"/>
      <w:pStyle w:val="MOBackL4"/>
      <w:lvlText w:val="(%4)"/>
      <w:lvlJc w:val="left"/>
      <w:pPr>
        <w:tabs>
          <w:tab w:val="num" w:pos="3402"/>
        </w:tabs>
        <w:ind w:left="3402" w:hanging="850"/>
      </w:pPr>
    </w:lvl>
    <w:lvl w:ilvl="4">
      <w:start w:val="1"/>
      <w:numFmt w:val="lowerLetter"/>
      <w:lvlText w:val="(%5)"/>
      <w:lvlJc w:val="left"/>
      <w:pPr>
        <w:tabs>
          <w:tab w:val="num" w:pos="4253"/>
        </w:tabs>
        <w:ind w:left="4253" w:hanging="851"/>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A9659F1"/>
    <w:multiLevelType w:val="multilevel"/>
    <w:tmpl w:val="9A96F962"/>
    <w:styleLink w:val="MONumbers"/>
    <w:lvl w:ilvl="0">
      <w:start w:val="1"/>
      <w:numFmt w:val="decimal"/>
      <w:pStyle w:val="MONumberL1"/>
      <w:lvlText w:val="%1"/>
      <w:lvlJc w:val="left"/>
      <w:pPr>
        <w:tabs>
          <w:tab w:val="num" w:pos="851"/>
        </w:tabs>
        <w:ind w:left="851" w:hanging="851"/>
      </w:pPr>
      <w:rPr>
        <w:rFonts w:hint="default"/>
      </w:rPr>
    </w:lvl>
    <w:lvl w:ilvl="1">
      <w:start w:val="1"/>
      <w:numFmt w:val="decimal"/>
      <w:pStyle w:val="MONumberL2"/>
      <w:isLgl/>
      <w:lvlText w:val="%1.%2"/>
      <w:lvlJc w:val="left"/>
      <w:pPr>
        <w:tabs>
          <w:tab w:val="num" w:pos="851"/>
        </w:tabs>
        <w:ind w:left="851" w:hanging="851"/>
      </w:pPr>
      <w:rPr>
        <w:rFonts w:hint="default"/>
      </w:rPr>
    </w:lvl>
    <w:lvl w:ilvl="2">
      <w:start w:val="1"/>
      <w:numFmt w:val="none"/>
      <w:lvlRestart w:val="0"/>
      <w:pStyle w:val="MONumberL3"/>
      <w:suff w:val="nothing"/>
      <w:lvlText w:val=""/>
      <w:lvlJc w:val="left"/>
      <w:pPr>
        <w:ind w:left="851" w:firstLine="0"/>
      </w:pPr>
      <w:rPr>
        <w:rFonts w:hint="default"/>
      </w:rPr>
    </w:lvl>
    <w:lvl w:ilvl="3">
      <w:start w:val="1"/>
      <w:numFmt w:val="decimal"/>
      <w:lvlRestart w:val="1"/>
      <w:pStyle w:val="MONumberL4"/>
      <w:lvlText w:val="%1.%4"/>
      <w:lvlJc w:val="left"/>
      <w:pPr>
        <w:tabs>
          <w:tab w:val="num" w:pos="851"/>
        </w:tabs>
        <w:ind w:left="851" w:hanging="851"/>
      </w:pPr>
      <w:rPr>
        <w:rFonts w:hint="default"/>
      </w:rPr>
    </w:lvl>
    <w:lvl w:ilvl="4">
      <w:start w:val="1"/>
      <w:numFmt w:val="decimal"/>
      <w:lvlRestart w:val="2"/>
      <w:pStyle w:val="MONumberL5"/>
      <w:lvlText w:val="%1.%2.%5"/>
      <w:lvlJc w:val="left"/>
      <w:pPr>
        <w:tabs>
          <w:tab w:val="num" w:pos="851"/>
        </w:tabs>
        <w:ind w:left="851" w:hanging="851"/>
      </w:pPr>
      <w:rPr>
        <w:rFonts w:hint="default"/>
      </w:rPr>
    </w:lvl>
    <w:lvl w:ilvl="5">
      <w:start w:val="1"/>
      <w:numFmt w:val="lowerLetter"/>
      <w:pStyle w:val="MONumberL6"/>
      <w:lvlText w:val="(%6)"/>
      <w:lvlJc w:val="left"/>
      <w:pPr>
        <w:tabs>
          <w:tab w:val="num" w:pos="1701"/>
        </w:tabs>
        <w:ind w:left="1701" w:hanging="850"/>
      </w:pPr>
      <w:rPr>
        <w:rFonts w:hint="default"/>
      </w:rPr>
    </w:lvl>
    <w:lvl w:ilvl="6">
      <w:start w:val="1"/>
      <w:numFmt w:val="lowerRoman"/>
      <w:pStyle w:val="MONumberL7"/>
      <w:lvlText w:val="(%7)"/>
      <w:lvlJc w:val="left"/>
      <w:pPr>
        <w:tabs>
          <w:tab w:val="num" w:pos="2552"/>
        </w:tabs>
        <w:ind w:left="2552" w:hanging="851"/>
      </w:pPr>
      <w:rPr>
        <w:rFonts w:hint="default"/>
      </w:rPr>
    </w:lvl>
    <w:lvl w:ilvl="7">
      <w:start w:val="1"/>
      <w:numFmt w:val="upperLetter"/>
      <w:pStyle w:val="MONumberL8"/>
      <w:lvlText w:val="(%8)"/>
      <w:lvlJc w:val="left"/>
      <w:pPr>
        <w:tabs>
          <w:tab w:val="num" w:pos="3402"/>
        </w:tabs>
        <w:ind w:left="3402" w:hanging="850"/>
      </w:pPr>
      <w:rPr>
        <w:rFonts w:hint="default"/>
      </w:rPr>
    </w:lvl>
    <w:lvl w:ilvl="8">
      <w:start w:val="1"/>
      <w:numFmt w:val="decimal"/>
      <w:pStyle w:val="MONumberL9"/>
      <w:lvlText w:val="(%9)"/>
      <w:lvlJc w:val="left"/>
      <w:pPr>
        <w:ind w:left="4253" w:hanging="851"/>
      </w:pPr>
      <w:rPr>
        <w:rFonts w:hint="default"/>
      </w:rPr>
    </w:lvl>
  </w:abstractNum>
  <w:abstractNum w:abstractNumId="30" w15:restartNumberingAfterBreak="0">
    <w:nsid w:val="6EAE4957"/>
    <w:multiLevelType w:val="multilevel"/>
    <w:tmpl w:val="9A96F962"/>
    <w:numStyleLink w:val="MONumbers"/>
  </w:abstractNum>
  <w:abstractNum w:abstractNumId="31" w15:restartNumberingAfterBreak="0">
    <w:nsid w:val="700704F5"/>
    <w:multiLevelType w:val="multilevel"/>
    <w:tmpl w:val="5B3ED218"/>
    <w:lvl w:ilvl="0">
      <w:start w:val="1"/>
      <w:numFmt w:val="upperLetter"/>
      <w:pStyle w:val="MOAnnexHeading"/>
      <w:lvlText w:val="Annexure %1"/>
      <w:lvlJc w:val="left"/>
      <w:pPr>
        <w:tabs>
          <w:tab w:val="num" w:pos="2268"/>
        </w:tabs>
        <w:ind w:left="2268" w:hanging="2268"/>
      </w:pPr>
      <w:rPr>
        <w:rFonts w:hint="default"/>
      </w:rPr>
    </w:lvl>
    <w:lvl w:ilvl="1">
      <w:start w:val="1"/>
      <w:numFmt w:val="none"/>
      <w:pStyle w:val="TOC8"/>
      <w:suff w:val="nothing"/>
      <w:lvlText w:val=""/>
      <w:lvlJc w:val="left"/>
      <w:pPr>
        <w:ind w:left="0" w:firstLine="0"/>
      </w:pPr>
      <w:rPr>
        <w:rFonts w:ascii="Symbol" w:hAnsi="Symbol" w:hint="default"/>
      </w:rPr>
    </w:lvl>
    <w:lvl w:ilvl="2">
      <w:start w:val="1"/>
      <w:numFmt w:val="lowerRoman"/>
      <w:lvlText w:val="%3)"/>
      <w:lvlJc w:val="left"/>
      <w:pPr>
        <w:tabs>
          <w:tab w:val="num" w:pos="0"/>
        </w:tabs>
        <w:ind w:left="2127" w:hanging="709"/>
      </w:pPr>
      <w:rPr>
        <w:rFonts w:hint="default"/>
      </w:rPr>
    </w:lvl>
    <w:lvl w:ilvl="3">
      <w:start w:val="1"/>
      <w:numFmt w:val="lowerLetter"/>
      <w:lvlText w:val="%4)"/>
      <w:lvlJc w:val="left"/>
      <w:pPr>
        <w:tabs>
          <w:tab w:val="num" w:pos="0"/>
        </w:tabs>
        <w:ind w:left="2836" w:hanging="709"/>
      </w:pPr>
      <w:rPr>
        <w:rFonts w:hint="default"/>
      </w:rPr>
    </w:lvl>
    <w:lvl w:ilvl="4">
      <w:start w:val="1"/>
      <w:numFmt w:val="decimal"/>
      <w:lvlText w:val="(%5)"/>
      <w:lvlJc w:val="left"/>
      <w:pPr>
        <w:tabs>
          <w:tab w:val="num" w:pos="0"/>
        </w:tabs>
        <w:ind w:left="3545" w:hanging="709"/>
      </w:pPr>
      <w:rPr>
        <w:rFonts w:hint="default"/>
      </w:rPr>
    </w:lvl>
    <w:lvl w:ilvl="5">
      <w:start w:val="1"/>
      <w:numFmt w:val="lowerLetter"/>
      <w:lvlText w:val="(%6)"/>
      <w:lvlJc w:val="left"/>
      <w:pPr>
        <w:tabs>
          <w:tab w:val="num" w:pos="0"/>
        </w:tabs>
        <w:ind w:left="4254" w:hanging="709"/>
      </w:pPr>
      <w:rPr>
        <w:rFonts w:hint="default"/>
      </w:rPr>
    </w:lvl>
    <w:lvl w:ilvl="6">
      <w:start w:val="1"/>
      <w:numFmt w:val="lowerRoman"/>
      <w:lvlText w:val="(%7)"/>
      <w:lvlJc w:val="left"/>
      <w:pPr>
        <w:tabs>
          <w:tab w:val="num" w:pos="0"/>
        </w:tabs>
        <w:ind w:left="4963" w:hanging="709"/>
      </w:pPr>
      <w:rPr>
        <w:rFonts w:hint="default"/>
      </w:rPr>
    </w:lvl>
    <w:lvl w:ilvl="7">
      <w:start w:val="1"/>
      <w:numFmt w:val="lowerLetter"/>
      <w:lvlText w:val="(%8)"/>
      <w:lvlJc w:val="left"/>
      <w:pPr>
        <w:tabs>
          <w:tab w:val="num" w:pos="0"/>
        </w:tabs>
        <w:ind w:left="5672" w:hanging="709"/>
      </w:pPr>
      <w:rPr>
        <w:rFonts w:hint="default"/>
      </w:rPr>
    </w:lvl>
    <w:lvl w:ilvl="8">
      <w:start w:val="1"/>
      <w:numFmt w:val="lowerRoman"/>
      <w:lvlText w:val="(%9)"/>
      <w:lvlJc w:val="left"/>
      <w:pPr>
        <w:tabs>
          <w:tab w:val="num" w:pos="0"/>
        </w:tabs>
        <w:ind w:left="6381" w:hanging="709"/>
      </w:pPr>
      <w:rPr>
        <w:rFonts w:hint="default"/>
      </w:rPr>
    </w:lvl>
  </w:abstractNum>
  <w:abstractNum w:abstractNumId="32" w15:restartNumberingAfterBreak="0">
    <w:nsid w:val="7B4B3486"/>
    <w:multiLevelType w:val="multilevel"/>
    <w:tmpl w:val="FAEE0F6E"/>
    <w:numStyleLink w:val="MOAdditional"/>
  </w:abstractNum>
  <w:abstractNum w:abstractNumId="33" w15:restartNumberingAfterBreak="0">
    <w:nsid w:val="7B6C3D8E"/>
    <w:multiLevelType w:val="hybridMultilevel"/>
    <w:tmpl w:val="4A180716"/>
    <w:lvl w:ilvl="0" w:tplc="6DCEE2F0">
      <w:start w:val="1"/>
      <w:numFmt w:val="lowerLetter"/>
      <w:pStyle w:val="MOLParaNuma"/>
      <w:lvlText w:val="(%1)"/>
      <w:lvlJc w:val="left"/>
      <w:pPr>
        <w:tabs>
          <w:tab w:val="num" w:pos="851"/>
        </w:tabs>
        <w:ind w:left="851" w:hanging="85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4547E1"/>
    <w:multiLevelType w:val="multilevel"/>
    <w:tmpl w:val="752A326E"/>
    <w:lvl w:ilvl="0">
      <w:start w:val="1"/>
      <w:numFmt w:val="decimal"/>
      <w:pStyle w:val="MOLListL1"/>
      <w:lvlText w:val="%1."/>
      <w:lvlJc w:val="left"/>
      <w:pPr>
        <w:tabs>
          <w:tab w:val="num" w:pos="567"/>
        </w:tabs>
        <w:ind w:left="567" w:hanging="567"/>
      </w:pPr>
      <w:rPr>
        <w:rFonts w:hint="default"/>
      </w:rPr>
    </w:lvl>
    <w:lvl w:ilvl="1">
      <w:start w:val="1"/>
      <w:numFmt w:val="lowerLetter"/>
      <w:pStyle w:val="MOLListL2"/>
      <w:lvlText w:val="(%2)"/>
      <w:lvlJc w:val="left"/>
      <w:pPr>
        <w:tabs>
          <w:tab w:val="num" w:pos="1134"/>
        </w:tabs>
        <w:ind w:left="1134" w:hanging="567"/>
      </w:pPr>
      <w:rPr>
        <w:rFonts w:hint="default"/>
      </w:rPr>
    </w:lvl>
    <w:lvl w:ilvl="2">
      <w:start w:val="1"/>
      <w:numFmt w:val="lowerRoman"/>
      <w:pStyle w:val="MOLListL3"/>
      <w:lvlText w:val="(%3)"/>
      <w:lvlJc w:val="left"/>
      <w:pPr>
        <w:tabs>
          <w:tab w:val="num" w:pos="2214"/>
        </w:tabs>
        <w:ind w:left="1701" w:hanging="567"/>
      </w:pPr>
      <w:rPr>
        <w:rFonts w:hint="default"/>
      </w:rPr>
    </w:lvl>
    <w:lvl w:ilvl="3">
      <w:start w:val="1"/>
      <w:numFmt w:val="upperLetter"/>
      <w:pStyle w:val="MOLListL4"/>
      <w:lvlText w:val="(%4)"/>
      <w:lvlJc w:val="left"/>
      <w:pPr>
        <w:tabs>
          <w:tab w:val="num" w:pos="2268"/>
        </w:tabs>
        <w:ind w:left="2268" w:hanging="567"/>
      </w:pPr>
      <w:rPr>
        <w:rFonts w:hint="default"/>
      </w:rPr>
    </w:lvl>
    <w:lvl w:ilvl="4">
      <w:start w:val="1"/>
      <w:numFmt w:val="decimal"/>
      <w:pStyle w:val="MOLListL5"/>
      <w:lvlText w:val="(%5)"/>
      <w:lvlJc w:val="left"/>
      <w:pPr>
        <w:tabs>
          <w:tab w:val="num" w:pos="2835"/>
        </w:tabs>
        <w:ind w:left="2835" w:hanging="567"/>
      </w:pPr>
      <w:rPr>
        <w:rFonts w:hint="default"/>
      </w:rPr>
    </w:lvl>
    <w:lvl w:ilvl="5">
      <w:start w:val="1"/>
      <w:numFmt w:val="upperRoman"/>
      <w:pStyle w:val="MOLListL6"/>
      <w:lvlText w:val="(%6)"/>
      <w:lvlJc w:val="left"/>
      <w:pPr>
        <w:tabs>
          <w:tab w:val="num" w:pos="3915"/>
        </w:tabs>
        <w:ind w:left="3402" w:hanging="567"/>
      </w:pPr>
      <w:rPr>
        <w:rFonts w:hint="default"/>
      </w:rPr>
    </w:lvl>
    <w:lvl w:ilvl="6">
      <w:start w:val="1"/>
      <w:numFmt w:val="lowerLetter"/>
      <w:pStyle w:val="MOLListL7"/>
      <w:lvlText w:val="%7."/>
      <w:lvlJc w:val="left"/>
      <w:pPr>
        <w:tabs>
          <w:tab w:val="num" w:pos="3969"/>
        </w:tabs>
        <w:ind w:left="3969" w:hanging="567"/>
      </w:pPr>
      <w:rPr>
        <w:rFonts w:hint="default"/>
      </w:rPr>
    </w:lvl>
    <w:lvl w:ilvl="7">
      <w:start w:val="1"/>
      <w:numFmt w:val="lowerRoman"/>
      <w:pStyle w:val="MOLListL8"/>
      <w:lvlText w:val="%8."/>
      <w:lvlJc w:val="left"/>
      <w:pPr>
        <w:tabs>
          <w:tab w:val="num" w:pos="4689"/>
        </w:tabs>
        <w:ind w:left="4536" w:hanging="567"/>
      </w:pPr>
      <w:rPr>
        <w:rFonts w:hint="default"/>
      </w:rPr>
    </w:lvl>
    <w:lvl w:ilvl="8">
      <w:start w:val="1"/>
      <w:numFmt w:val="decimal"/>
      <w:pStyle w:val="MOLListL9"/>
      <w:lvlText w:val="%9."/>
      <w:lvlJc w:val="left"/>
      <w:pPr>
        <w:tabs>
          <w:tab w:val="num" w:pos="5103"/>
        </w:tabs>
        <w:ind w:left="5103" w:hanging="567"/>
      </w:pPr>
      <w:rPr>
        <w:rFonts w:hint="default"/>
      </w:rPr>
    </w:lvl>
  </w:abstractNum>
  <w:num w:numId="1">
    <w:abstractNumId w:val="34"/>
  </w:num>
  <w:num w:numId="2">
    <w:abstractNumId w:val="33"/>
  </w:num>
  <w:num w:numId="3">
    <w:abstractNumId w:val="28"/>
  </w:num>
  <w:num w:numId="4">
    <w:abstractNumId w:val="21"/>
  </w:num>
  <w:num w:numId="5">
    <w:abstractNumId w:val="31"/>
  </w:num>
  <w:num w:numId="6">
    <w:abstractNumId w:val="26"/>
  </w:num>
  <w:num w:numId="7">
    <w:abstractNumId w:val="23"/>
  </w:num>
  <w:num w:numId="8">
    <w:abstractNumId w:val="24"/>
  </w:num>
  <w:num w:numId="9">
    <w:abstractNumId w:val="15"/>
  </w:num>
  <w:num w:numId="10">
    <w:abstractNumId w:val="20"/>
  </w:num>
  <w:num w:numId="11">
    <w:abstractNumId w:val="9"/>
  </w:num>
  <w:num w:numId="12">
    <w:abstractNumId w:val="2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4"/>
  </w:num>
  <w:num w:numId="23">
    <w:abstractNumId w:val="13"/>
  </w:num>
  <w:num w:numId="24">
    <w:abstractNumId w:val="22"/>
  </w:num>
  <w:num w:numId="25">
    <w:abstractNumId w:val="32"/>
  </w:num>
  <w:num w:numId="26">
    <w:abstractNumId w:val="27"/>
  </w:num>
  <w:num w:numId="27">
    <w:abstractNumId w:val="16"/>
  </w:num>
  <w:num w:numId="28">
    <w:abstractNumId w:val="12"/>
  </w:num>
  <w:num w:numId="29">
    <w:abstractNumId w:val="25"/>
  </w:num>
  <w:num w:numId="30">
    <w:abstractNumId w:val="18"/>
  </w:num>
  <w:num w:numId="31">
    <w:abstractNumId w:val="30"/>
  </w:num>
  <w:num w:numId="32">
    <w:abstractNumId w:val="19"/>
  </w:num>
  <w:num w:numId="33">
    <w:abstractNumId w:val="17"/>
  </w:num>
  <w:num w:numId="34">
    <w:abstractNumId w:val="11"/>
  </w:num>
  <w:num w:numId="35">
    <w:abstractNumId w:val="10"/>
  </w:num>
  <w:num w:numId="36">
    <w:abstractNumId w:val="14"/>
  </w:num>
  <w:num w:numId="37">
    <w:abstractNumId w:val="14"/>
  </w:num>
  <w:num w:numId="38">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4"/>
    <w:lvlOverride w:ilvl="0">
      <w:startOverride w:val="1"/>
    </w:lvlOverride>
    <w:lvlOverride w:ilvl="1">
      <w:startOverride w:val="1"/>
    </w:lvlOverride>
    <w:lvlOverride w:ilvl="2">
      <w:startOverride w:val="3"/>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85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F1"/>
    <w:rsid w:val="00086742"/>
    <w:rsid w:val="000B143C"/>
    <w:rsid w:val="000E7312"/>
    <w:rsid w:val="001311CB"/>
    <w:rsid w:val="001472AC"/>
    <w:rsid w:val="00193642"/>
    <w:rsid w:val="001C2663"/>
    <w:rsid w:val="001C32CF"/>
    <w:rsid w:val="001D0E6D"/>
    <w:rsid w:val="001D5B77"/>
    <w:rsid w:val="00227221"/>
    <w:rsid w:val="00267592"/>
    <w:rsid w:val="00281933"/>
    <w:rsid w:val="00287A7E"/>
    <w:rsid w:val="002A4D31"/>
    <w:rsid w:val="002F1639"/>
    <w:rsid w:val="00346E16"/>
    <w:rsid w:val="003D4F12"/>
    <w:rsid w:val="003F0905"/>
    <w:rsid w:val="00412D51"/>
    <w:rsid w:val="0041435C"/>
    <w:rsid w:val="004235B4"/>
    <w:rsid w:val="00443D8B"/>
    <w:rsid w:val="0045163A"/>
    <w:rsid w:val="004D45DB"/>
    <w:rsid w:val="004D77B1"/>
    <w:rsid w:val="005020B8"/>
    <w:rsid w:val="005130F6"/>
    <w:rsid w:val="00537E21"/>
    <w:rsid w:val="00574CD5"/>
    <w:rsid w:val="0059108D"/>
    <w:rsid w:val="005959B6"/>
    <w:rsid w:val="005A273D"/>
    <w:rsid w:val="005D2558"/>
    <w:rsid w:val="005F356D"/>
    <w:rsid w:val="005F5B00"/>
    <w:rsid w:val="00613293"/>
    <w:rsid w:val="006358F1"/>
    <w:rsid w:val="006E2B5E"/>
    <w:rsid w:val="0071264B"/>
    <w:rsid w:val="007259A7"/>
    <w:rsid w:val="0073719D"/>
    <w:rsid w:val="007764E5"/>
    <w:rsid w:val="007809C7"/>
    <w:rsid w:val="007935F9"/>
    <w:rsid w:val="008033D8"/>
    <w:rsid w:val="00837ECB"/>
    <w:rsid w:val="00845091"/>
    <w:rsid w:val="00891B7F"/>
    <w:rsid w:val="008F5DAE"/>
    <w:rsid w:val="00931E63"/>
    <w:rsid w:val="00971368"/>
    <w:rsid w:val="00A34606"/>
    <w:rsid w:val="00A756FF"/>
    <w:rsid w:val="00B14982"/>
    <w:rsid w:val="00B50AA5"/>
    <w:rsid w:val="00BA48EF"/>
    <w:rsid w:val="00BC6328"/>
    <w:rsid w:val="00C336E0"/>
    <w:rsid w:val="00CB6F11"/>
    <w:rsid w:val="00CF0A90"/>
    <w:rsid w:val="00CF4385"/>
    <w:rsid w:val="00D14625"/>
    <w:rsid w:val="00D44FA7"/>
    <w:rsid w:val="00D57F9E"/>
    <w:rsid w:val="00DD4F32"/>
    <w:rsid w:val="00E72FE6"/>
    <w:rsid w:val="00E7540F"/>
    <w:rsid w:val="00E95A91"/>
    <w:rsid w:val="00EF6AC7"/>
    <w:rsid w:val="00F0232C"/>
    <w:rsid w:val="00F30E80"/>
    <w:rsid w:val="00F50FAA"/>
    <w:rsid w:val="00F52A3A"/>
    <w:rsid w:val="00F74B9C"/>
    <w:rsid w:val="00FB4012"/>
    <w:rsid w:val="00FC6B7B"/>
    <w:rsid w:val="00FD23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schemas-workshare-com/workshare" w:url=" " w:name="confidentialinformationexposure"/>
  <w:shapeDefaults>
    <o:shapedefaults v:ext="edit" spidmax="2049"/>
    <o:shapelayout v:ext="edit">
      <o:idmap v:ext="edit" data="1"/>
    </o:shapelayout>
  </w:shapeDefaults>
  <w:decimalSymbol w:val="."/>
  <w:listSeparator w:val=","/>
  <w15:docId w15:val="{6EFD721D-DE5E-4DAA-A825-9A442509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39" w:qFormat="1"/>
    <w:lsdException w:name="heading 2" w:semiHidden="1" w:uiPriority="39" w:unhideWhenUsed="1" w:qFormat="1"/>
    <w:lsdException w:name="heading 3" w:semiHidden="1" w:uiPriority="3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0" w:unhideWhenUsed="1"/>
    <w:lsdException w:name="toc 4" w:semiHidden="1" w:uiPriority="30" w:unhideWhenUsed="1"/>
    <w:lsdException w:name="toc 5" w:semiHidden="1" w:uiPriority="30" w:unhideWhenUsed="1"/>
    <w:lsdException w:name="toc 6" w:semiHidden="1" w:uiPriority="30" w:unhideWhenUsed="1"/>
    <w:lsdException w:name="toc 7" w:semiHidden="1" w:uiPriority="74" w:unhideWhenUsed="1"/>
    <w:lsdException w:name="toc 8" w:semiHidden="1" w:uiPriority="74" w:unhideWhenUsed="1"/>
    <w:lsdException w:name="toc 9" w:semiHidden="1" w:uiPriority="74"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iPriority="39"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39"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7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1"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58F1"/>
    <w:rPr>
      <w:rFonts w:ascii="Arial" w:hAnsi="Arial"/>
      <w:sz w:val="22"/>
      <w:lang w:eastAsia="en-US"/>
    </w:rPr>
  </w:style>
  <w:style w:type="paragraph" w:styleId="Heading1">
    <w:name w:val="heading 1"/>
    <w:basedOn w:val="MOLHeading1"/>
    <w:next w:val="Normal"/>
    <w:link w:val="Heading1Char"/>
    <w:uiPriority w:val="39"/>
    <w:rsid w:val="005959B6"/>
    <w:pPr>
      <w:outlineLvl w:val="0"/>
    </w:pPr>
  </w:style>
  <w:style w:type="paragraph" w:styleId="Heading2">
    <w:name w:val="heading 2"/>
    <w:basedOn w:val="MOLHeading2"/>
    <w:next w:val="Normal"/>
    <w:link w:val="Heading2Char"/>
    <w:uiPriority w:val="39"/>
    <w:semiHidden/>
    <w:unhideWhenUsed/>
    <w:rsid w:val="005959B6"/>
    <w:pPr>
      <w:outlineLvl w:val="1"/>
    </w:pPr>
  </w:style>
  <w:style w:type="paragraph" w:styleId="Heading3">
    <w:name w:val="heading 3"/>
    <w:basedOn w:val="MOLHeading3"/>
    <w:next w:val="Normal"/>
    <w:link w:val="Heading3Char"/>
    <w:uiPriority w:val="39"/>
    <w:semiHidden/>
    <w:rsid w:val="005959B6"/>
    <w:pPr>
      <w:outlineLvl w:val="2"/>
    </w:pPr>
  </w:style>
  <w:style w:type="paragraph" w:styleId="Heading4">
    <w:name w:val="heading 4"/>
    <w:basedOn w:val="Normal"/>
    <w:next w:val="Normal"/>
    <w:link w:val="Heading4Char"/>
    <w:uiPriority w:val="99"/>
    <w:semiHidden/>
    <w:unhideWhenUsed/>
    <w:qFormat/>
    <w:rsid w:val="005959B6"/>
    <w:pPr>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unhideWhenUsed/>
    <w:qFormat/>
    <w:rsid w:val="005959B6"/>
    <w:pPr>
      <w:keepLines/>
      <w:spacing w:before="200"/>
      <w:outlineLvl w:val="4"/>
    </w:pPr>
    <w:rPr>
      <w:rFonts w:ascii="Cambria" w:hAnsi="Cambria"/>
      <w:color w:val="243F60"/>
    </w:rPr>
  </w:style>
  <w:style w:type="paragraph" w:styleId="Heading6">
    <w:name w:val="heading 6"/>
    <w:basedOn w:val="Normal"/>
    <w:next w:val="Normal"/>
    <w:link w:val="Heading6Char"/>
    <w:uiPriority w:val="99"/>
    <w:semiHidden/>
    <w:unhideWhenUsed/>
    <w:qFormat/>
    <w:rsid w:val="005959B6"/>
    <w:pPr>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unhideWhenUsed/>
    <w:qFormat/>
    <w:rsid w:val="005959B6"/>
    <w:pPr>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unhideWhenUsed/>
    <w:qFormat/>
    <w:rsid w:val="005959B6"/>
    <w:pPr>
      <w:keepLines/>
      <w:spacing w:before="200"/>
      <w:outlineLvl w:val="7"/>
    </w:pPr>
    <w:rPr>
      <w:rFonts w:ascii="Cambria" w:hAnsi="Cambria"/>
      <w:color w:val="404040"/>
      <w:sz w:val="20"/>
    </w:rPr>
  </w:style>
  <w:style w:type="paragraph" w:styleId="Heading9">
    <w:name w:val="heading 9"/>
    <w:basedOn w:val="Normal"/>
    <w:next w:val="Normal"/>
    <w:link w:val="Heading9Char"/>
    <w:uiPriority w:val="99"/>
    <w:semiHidden/>
    <w:unhideWhenUsed/>
    <w:qFormat/>
    <w:rsid w:val="005959B6"/>
    <w:pPr>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39"/>
    <w:rsid w:val="005959B6"/>
    <w:rPr>
      <w:rFonts w:ascii="Arial" w:eastAsia="Times New Roman" w:hAnsi="Arial" w:cs="Times New Roman"/>
      <w:b/>
      <w:sz w:val="24"/>
      <w:lang w:eastAsia="en-AU"/>
    </w:rPr>
  </w:style>
  <w:style w:type="character" w:customStyle="1" w:styleId="Heading2Char">
    <w:name w:val="Heading 2 Char"/>
    <w:link w:val="Heading2"/>
    <w:uiPriority w:val="39"/>
    <w:semiHidden/>
    <w:rsid w:val="005959B6"/>
    <w:rPr>
      <w:rFonts w:ascii="Arial" w:eastAsia="Times New Roman" w:hAnsi="Arial" w:cs="Times New Roman"/>
      <w:b/>
      <w:i/>
      <w:lang w:eastAsia="en-AU"/>
    </w:rPr>
  </w:style>
  <w:style w:type="character" w:customStyle="1" w:styleId="Heading3Char">
    <w:name w:val="Heading 3 Char"/>
    <w:link w:val="Heading3"/>
    <w:uiPriority w:val="39"/>
    <w:semiHidden/>
    <w:rsid w:val="005959B6"/>
    <w:rPr>
      <w:rFonts w:ascii="Arial" w:eastAsia="Times New Roman" w:hAnsi="Arial" w:cs="Times New Roman"/>
      <w:i/>
      <w:lang w:eastAsia="en-AU"/>
    </w:rPr>
  </w:style>
  <w:style w:type="character" w:customStyle="1" w:styleId="Heading4Char">
    <w:name w:val="Heading 4 Char"/>
    <w:link w:val="Heading4"/>
    <w:uiPriority w:val="99"/>
    <w:semiHidden/>
    <w:rsid w:val="005959B6"/>
    <w:rPr>
      <w:rFonts w:ascii="Cambria" w:eastAsia="Times New Roman" w:hAnsi="Cambria" w:cs="Times New Roman"/>
      <w:b/>
      <w:bCs/>
      <w:i/>
      <w:iCs/>
      <w:color w:val="4F81BD"/>
      <w:lang w:eastAsia="en-AU"/>
    </w:rPr>
  </w:style>
  <w:style w:type="character" w:customStyle="1" w:styleId="Heading5Char">
    <w:name w:val="Heading 5 Char"/>
    <w:link w:val="Heading5"/>
    <w:uiPriority w:val="99"/>
    <w:semiHidden/>
    <w:rsid w:val="005959B6"/>
    <w:rPr>
      <w:rFonts w:ascii="Cambria" w:eastAsia="Times New Roman" w:hAnsi="Cambria" w:cs="Times New Roman"/>
      <w:color w:val="243F60"/>
      <w:lang w:eastAsia="en-AU"/>
    </w:rPr>
  </w:style>
  <w:style w:type="character" w:customStyle="1" w:styleId="Heading6Char">
    <w:name w:val="Heading 6 Char"/>
    <w:link w:val="Heading6"/>
    <w:uiPriority w:val="99"/>
    <w:semiHidden/>
    <w:rsid w:val="005959B6"/>
    <w:rPr>
      <w:rFonts w:ascii="Cambria" w:eastAsia="Times New Roman" w:hAnsi="Cambria" w:cs="Times New Roman"/>
      <w:i/>
      <w:iCs/>
      <w:color w:val="243F60"/>
      <w:lang w:eastAsia="en-AU"/>
    </w:rPr>
  </w:style>
  <w:style w:type="character" w:customStyle="1" w:styleId="Heading7Char">
    <w:name w:val="Heading 7 Char"/>
    <w:link w:val="Heading7"/>
    <w:uiPriority w:val="99"/>
    <w:semiHidden/>
    <w:rsid w:val="005959B6"/>
    <w:rPr>
      <w:rFonts w:ascii="Cambria" w:eastAsia="Times New Roman" w:hAnsi="Cambria" w:cs="Times New Roman"/>
      <w:i/>
      <w:iCs/>
      <w:color w:val="404040"/>
      <w:lang w:eastAsia="en-AU"/>
    </w:rPr>
  </w:style>
  <w:style w:type="character" w:customStyle="1" w:styleId="Heading8Char">
    <w:name w:val="Heading 8 Char"/>
    <w:link w:val="Heading8"/>
    <w:uiPriority w:val="99"/>
    <w:semiHidden/>
    <w:rsid w:val="005959B6"/>
    <w:rPr>
      <w:rFonts w:ascii="Cambria" w:eastAsia="Times New Roman" w:hAnsi="Cambria" w:cs="Times New Roman"/>
      <w:color w:val="404040"/>
      <w:sz w:val="20"/>
      <w:lang w:eastAsia="en-AU"/>
    </w:rPr>
  </w:style>
  <w:style w:type="character" w:customStyle="1" w:styleId="Heading9Char">
    <w:name w:val="Heading 9 Char"/>
    <w:link w:val="Heading9"/>
    <w:uiPriority w:val="99"/>
    <w:semiHidden/>
    <w:rsid w:val="005959B6"/>
    <w:rPr>
      <w:rFonts w:ascii="Cambria" w:eastAsia="Times New Roman" w:hAnsi="Cambria" w:cs="Times New Roman"/>
      <w:i/>
      <w:iCs/>
      <w:color w:val="404040"/>
      <w:sz w:val="20"/>
      <w:lang w:eastAsia="en-AU"/>
    </w:rPr>
  </w:style>
  <w:style w:type="paragraph" w:styleId="BalloonText">
    <w:name w:val="Balloon Text"/>
    <w:basedOn w:val="Normal"/>
    <w:link w:val="BalloonTextChar"/>
    <w:uiPriority w:val="99"/>
    <w:semiHidden/>
    <w:rsid w:val="005959B6"/>
    <w:rPr>
      <w:rFonts w:ascii="Tahoma" w:hAnsi="Tahoma" w:cs="Tahoma"/>
      <w:sz w:val="16"/>
      <w:szCs w:val="16"/>
    </w:rPr>
  </w:style>
  <w:style w:type="character" w:customStyle="1" w:styleId="BalloonTextChar">
    <w:name w:val="Balloon Text Char"/>
    <w:link w:val="BalloonText"/>
    <w:uiPriority w:val="99"/>
    <w:semiHidden/>
    <w:rsid w:val="005959B6"/>
    <w:rPr>
      <w:rFonts w:ascii="Tahoma" w:eastAsia="Times New Roman" w:hAnsi="Tahoma" w:cs="Tahoma"/>
      <w:sz w:val="16"/>
      <w:szCs w:val="16"/>
      <w:lang w:eastAsia="en-AU"/>
    </w:rPr>
  </w:style>
  <w:style w:type="paragraph" w:styleId="BodyText2">
    <w:name w:val="Body Text 2"/>
    <w:basedOn w:val="Normal"/>
    <w:link w:val="BodyText2Char"/>
    <w:uiPriority w:val="99"/>
    <w:semiHidden/>
    <w:rsid w:val="005959B6"/>
    <w:pPr>
      <w:ind w:right="2835"/>
      <w:jc w:val="center"/>
    </w:pPr>
    <w:rPr>
      <w:b/>
      <w:sz w:val="20"/>
    </w:rPr>
  </w:style>
  <w:style w:type="character" w:customStyle="1" w:styleId="BodyText2Char">
    <w:name w:val="Body Text 2 Char"/>
    <w:link w:val="BodyText2"/>
    <w:uiPriority w:val="99"/>
    <w:semiHidden/>
    <w:rsid w:val="005959B6"/>
    <w:rPr>
      <w:rFonts w:ascii="Arial" w:eastAsia="Times New Roman" w:hAnsi="Arial" w:cs="Times New Roman"/>
      <w:b/>
      <w:sz w:val="20"/>
      <w:lang w:eastAsia="en-AU"/>
    </w:rPr>
  </w:style>
  <w:style w:type="character" w:styleId="Emphasis">
    <w:name w:val="Emphasis"/>
    <w:uiPriority w:val="99"/>
    <w:semiHidden/>
    <w:qFormat/>
    <w:rsid w:val="005959B6"/>
    <w:rPr>
      <w:i/>
      <w:iCs/>
    </w:rPr>
  </w:style>
  <w:style w:type="paragraph" w:styleId="Footer">
    <w:name w:val="footer"/>
    <w:basedOn w:val="Normal"/>
    <w:link w:val="FooterChar"/>
    <w:rsid w:val="005959B6"/>
    <w:pPr>
      <w:tabs>
        <w:tab w:val="center" w:pos="4320"/>
        <w:tab w:val="right" w:pos="8640"/>
      </w:tabs>
    </w:pPr>
    <w:rPr>
      <w:sz w:val="16"/>
    </w:rPr>
  </w:style>
  <w:style w:type="character" w:customStyle="1" w:styleId="FooterChar">
    <w:name w:val="Footer Char"/>
    <w:link w:val="Footer"/>
    <w:uiPriority w:val="99"/>
    <w:semiHidden/>
    <w:rsid w:val="005959B6"/>
    <w:rPr>
      <w:rFonts w:ascii="Arial" w:eastAsia="Times New Roman" w:hAnsi="Arial" w:cs="Times New Roman"/>
      <w:sz w:val="16"/>
      <w:lang w:eastAsia="en-AU"/>
    </w:rPr>
  </w:style>
  <w:style w:type="paragraph" w:styleId="Header">
    <w:name w:val="header"/>
    <w:basedOn w:val="Normal"/>
    <w:link w:val="HeaderChar"/>
    <w:rsid w:val="005959B6"/>
    <w:pPr>
      <w:tabs>
        <w:tab w:val="center" w:pos="4320"/>
        <w:tab w:val="right" w:pos="8640"/>
      </w:tabs>
    </w:pPr>
    <w:rPr>
      <w:b/>
      <w:sz w:val="24"/>
    </w:rPr>
  </w:style>
  <w:style w:type="character" w:customStyle="1" w:styleId="HeaderChar">
    <w:name w:val="Header Char"/>
    <w:link w:val="Header"/>
    <w:uiPriority w:val="99"/>
    <w:semiHidden/>
    <w:rsid w:val="005959B6"/>
    <w:rPr>
      <w:rFonts w:ascii="Arial" w:eastAsia="Times New Roman" w:hAnsi="Arial" w:cs="Times New Roman"/>
      <w:b/>
      <w:sz w:val="24"/>
      <w:lang w:eastAsia="en-AU"/>
    </w:rPr>
  </w:style>
  <w:style w:type="paragraph" w:customStyle="1" w:styleId="MOLBodyText">
    <w:name w:val="MOL Body Text"/>
    <w:basedOn w:val="Normal"/>
    <w:uiPriority w:val="1"/>
    <w:qFormat/>
    <w:rsid w:val="005959B6"/>
    <w:pPr>
      <w:spacing w:before="120"/>
    </w:pPr>
  </w:style>
  <w:style w:type="paragraph" w:customStyle="1" w:styleId="MOLCcList">
    <w:name w:val="MOL CcList"/>
    <w:basedOn w:val="Normal"/>
    <w:uiPriority w:val="29"/>
    <w:rsid w:val="005959B6"/>
    <w:pPr>
      <w:keepLines/>
      <w:ind w:left="357" w:hanging="357"/>
    </w:pPr>
  </w:style>
  <w:style w:type="paragraph" w:customStyle="1" w:styleId="MOLClosing">
    <w:name w:val="MOL Closing"/>
    <w:basedOn w:val="Normal"/>
    <w:uiPriority w:val="29"/>
    <w:rsid w:val="005959B6"/>
    <w:pPr>
      <w:spacing w:after="720"/>
    </w:pPr>
  </w:style>
  <w:style w:type="paragraph" w:customStyle="1" w:styleId="MOLDate">
    <w:name w:val="MOL Date"/>
    <w:basedOn w:val="Normal"/>
    <w:uiPriority w:val="29"/>
    <w:rsid w:val="005959B6"/>
    <w:pPr>
      <w:spacing w:after="220" w:line="220" w:lineRule="atLeast"/>
      <w:jc w:val="both"/>
    </w:pPr>
    <w:rPr>
      <w:sz w:val="20"/>
    </w:rPr>
  </w:style>
  <w:style w:type="paragraph" w:customStyle="1" w:styleId="MOLEnclosure">
    <w:name w:val="MOL Enclosure"/>
    <w:basedOn w:val="Normal"/>
    <w:uiPriority w:val="29"/>
    <w:rsid w:val="005959B6"/>
    <w:pPr>
      <w:keepLines/>
      <w:spacing w:after="220" w:line="220" w:lineRule="atLeast"/>
    </w:pPr>
  </w:style>
  <w:style w:type="paragraph" w:customStyle="1" w:styleId="MOLHeading1">
    <w:name w:val="MOL Heading 1"/>
    <w:basedOn w:val="Normal"/>
    <w:next w:val="MOLBodyText"/>
    <w:uiPriority w:val="3"/>
    <w:qFormat/>
    <w:rsid w:val="005959B6"/>
    <w:pPr>
      <w:keepNext/>
      <w:spacing w:before="120"/>
    </w:pPr>
    <w:rPr>
      <w:b/>
      <w:sz w:val="24"/>
    </w:rPr>
  </w:style>
  <w:style w:type="paragraph" w:customStyle="1" w:styleId="MOLHeading2">
    <w:name w:val="MOL Heading 2"/>
    <w:basedOn w:val="Normal"/>
    <w:next w:val="MOLBodyText"/>
    <w:uiPriority w:val="3"/>
    <w:qFormat/>
    <w:rsid w:val="005959B6"/>
    <w:pPr>
      <w:keepNext/>
      <w:spacing w:before="120"/>
    </w:pPr>
    <w:rPr>
      <w:b/>
      <w:i/>
    </w:rPr>
  </w:style>
  <w:style w:type="paragraph" w:customStyle="1" w:styleId="MOLHeading3">
    <w:name w:val="MOL Heading 3"/>
    <w:basedOn w:val="Normal"/>
    <w:next w:val="MOLBodyText"/>
    <w:uiPriority w:val="3"/>
    <w:qFormat/>
    <w:rsid w:val="005959B6"/>
    <w:pPr>
      <w:keepNext/>
      <w:spacing w:before="120"/>
    </w:pPr>
    <w:rPr>
      <w:i/>
    </w:rPr>
  </w:style>
  <w:style w:type="paragraph" w:customStyle="1" w:styleId="MOLInsideAddress">
    <w:name w:val="MOL Inside Address"/>
    <w:basedOn w:val="Normal"/>
    <w:uiPriority w:val="29"/>
    <w:rsid w:val="005959B6"/>
    <w:rPr>
      <w:sz w:val="20"/>
    </w:rPr>
  </w:style>
  <w:style w:type="paragraph" w:customStyle="1" w:styleId="MOLListL1">
    <w:name w:val="MOL List (L1)"/>
    <w:basedOn w:val="MOLBodyText"/>
    <w:uiPriority w:val="8"/>
    <w:qFormat/>
    <w:rsid w:val="005959B6"/>
    <w:pPr>
      <w:numPr>
        <w:numId w:val="1"/>
      </w:numPr>
    </w:pPr>
  </w:style>
  <w:style w:type="paragraph" w:customStyle="1" w:styleId="MOLListL2">
    <w:name w:val="MOL List (L2)"/>
    <w:basedOn w:val="MOLBodyText"/>
    <w:uiPriority w:val="8"/>
    <w:qFormat/>
    <w:rsid w:val="005959B6"/>
    <w:pPr>
      <w:numPr>
        <w:ilvl w:val="1"/>
        <w:numId w:val="1"/>
      </w:numPr>
    </w:pPr>
  </w:style>
  <w:style w:type="paragraph" w:customStyle="1" w:styleId="MOLListL3">
    <w:name w:val="MOL List (L3)"/>
    <w:basedOn w:val="MOLBodyText"/>
    <w:uiPriority w:val="8"/>
    <w:qFormat/>
    <w:rsid w:val="005959B6"/>
    <w:pPr>
      <w:numPr>
        <w:ilvl w:val="2"/>
        <w:numId w:val="1"/>
      </w:numPr>
      <w:tabs>
        <w:tab w:val="left" w:pos="1701"/>
      </w:tabs>
    </w:pPr>
  </w:style>
  <w:style w:type="paragraph" w:customStyle="1" w:styleId="MOLListL4">
    <w:name w:val="MOL List (L4)"/>
    <w:basedOn w:val="MOLBodyText"/>
    <w:uiPriority w:val="8"/>
    <w:qFormat/>
    <w:rsid w:val="005959B6"/>
    <w:pPr>
      <w:numPr>
        <w:ilvl w:val="3"/>
        <w:numId w:val="1"/>
      </w:numPr>
    </w:pPr>
  </w:style>
  <w:style w:type="paragraph" w:customStyle="1" w:styleId="MOLListL5">
    <w:name w:val="MOL List (L5)"/>
    <w:basedOn w:val="MOLBodyText"/>
    <w:uiPriority w:val="8"/>
    <w:qFormat/>
    <w:rsid w:val="005959B6"/>
    <w:pPr>
      <w:numPr>
        <w:ilvl w:val="4"/>
        <w:numId w:val="1"/>
      </w:numPr>
    </w:pPr>
  </w:style>
  <w:style w:type="paragraph" w:customStyle="1" w:styleId="MOLListL6">
    <w:name w:val="MOL List (L6)"/>
    <w:basedOn w:val="MOLBodyText"/>
    <w:uiPriority w:val="8"/>
    <w:qFormat/>
    <w:rsid w:val="005959B6"/>
    <w:pPr>
      <w:numPr>
        <w:ilvl w:val="5"/>
        <w:numId w:val="1"/>
      </w:numPr>
      <w:tabs>
        <w:tab w:val="left" w:pos="3402"/>
      </w:tabs>
    </w:pPr>
  </w:style>
  <w:style w:type="paragraph" w:customStyle="1" w:styleId="MOLListL7">
    <w:name w:val="MOL List (L7)"/>
    <w:basedOn w:val="MOLBodyText"/>
    <w:uiPriority w:val="8"/>
    <w:qFormat/>
    <w:rsid w:val="005959B6"/>
    <w:pPr>
      <w:numPr>
        <w:ilvl w:val="6"/>
        <w:numId w:val="1"/>
      </w:numPr>
    </w:pPr>
  </w:style>
  <w:style w:type="paragraph" w:customStyle="1" w:styleId="MOLListL8">
    <w:name w:val="MOL List (L8)"/>
    <w:basedOn w:val="MOLBodyText"/>
    <w:uiPriority w:val="8"/>
    <w:qFormat/>
    <w:rsid w:val="005959B6"/>
    <w:pPr>
      <w:numPr>
        <w:ilvl w:val="7"/>
        <w:numId w:val="1"/>
      </w:numPr>
      <w:tabs>
        <w:tab w:val="left" w:pos="4536"/>
      </w:tabs>
    </w:pPr>
  </w:style>
  <w:style w:type="paragraph" w:customStyle="1" w:styleId="MOLListL9">
    <w:name w:val="MOL List (L9)"/>
    <w:basedOn w:val="MOLBodyText"/>
    <w:uiPriority w:val="8"/>
    <w:qFormat/>
    <w:rsid w:val="005959B6"/>
    <w:pPr>
      <w:numPr>
        <w:ilvl w:val="8"/>
        <w:numId w:val="1"/>
      </w:numPr>
    </w:pPr>
  </w:style>
  <w:style w:type="paragraph" w:customStyle="1" w:styleId="MOLListBullett">
    <w:name w:val="MOL List Bullett"/>
    <w:basedOn w:val="Normal"/>
    <w:autoRedefine/>
    <w:uiPriority w:val="4"/>
    <w:qFormat/>
    <w:rsid w:val="005959B6"/>
    <w:pPr>
      <w:numPr>
        <w:numId w:val="8"/>
      </w:numPr>
      <w:spacing w:before="120"/>
    </w:pPr>
  </w:style>
  <w:style w:type="paragraph" w:customStyle="1" w:styleId="MOLListNumber">
    <w:name w:val="MOL List Number"/>
    <w:basedOn w:val="Normal"/>
    <w:uiPriority w:val="29"/>
    <w:rsid w:val="005959B6"/>
    <w:pPr>
      <w:spacing w:after="120"/>
    </w:pPr>
  </w:style>
  <w:style w:type="paragraph" w:customStyle="1" w:styleId="MOLLogos">
    <w:name w:val="MOL Logos"/>
    <w:basedOn w:val="Normal"/>
    <w:next w:val="Normal"/>
    <w:uiPriority w:val="29"/>
    <w:rsid w:val="005959B6"/>
  </w:style>
  <w:style w:type="paragraph" w:customStyle="1" w:styleId="MOLPageNumber">
    <w:name w:val="MOL Page Number"/>
    <w:basedOn w:val="Normal"/>
    <w:uiPriority w:val="29"/>
    <w:rsid w:val="005959B6"/>
    <w:pPr>
      <w:spacing w:line="220" w:lineRule="atLeast"/>
      <w:jc w:val="right"/>
    </w:pPr>
    <w:rPr>
      <w:sz w:val="18"/>
    </w:rPr>
  </w:style>
  <w:style w:type="paragraph" w:customStyle="1" w:styleId="MOLParaNuma">
    <w:name w:val="MOL Para Num (a)"/>
    <w:basedOn w:val="Normal"/>
    <w:uiPriority w:val="29"/>
    <w:rsid w:val="005959B6"/>
    <w:pPr>
      <w:numPr>
        <w:numId w:val="2"/>
      </w:numPr>
      <w:spacing w:before="220" w:after="220" w:line="220" w:lineRule="atLeast"/>
      <w:jc w:val="both"/>
    </w:pPr>
  </w:style>
  <w:style w:type="paragraph" w:customStyle="1" w:styleId="MOLRef1">
    <w:name w:val="MOL Ref 1"/>
    <w:basedOn w:val="Normal"/>
    <w:uiPriority w:val="29"/>
    <w:rsid w:val="005959B6"/>
    <w:pPr>
      <w:tabs>
        <w:tab w:val="left" w:pos="1701"/>
      </w:tabs>
      <w:ind w:left="1701" w:hanging="1701"/>
    </w:pPr>
    <w:rPr>
      <w:sz w:val="16"/>
    </w:rPr>
  </w:style>
  <w:style w:type="paragraph" w:customStyle="1" w:styleId="MOLRef2">
    <w:name w:val="MOL Ref 2"/>
    <w:basedOn w:val="Normal"/>
    <w:uiPriority w:val="29"/>
    <w:rsid w:val="005959B6"/>
    <w:pPr>
      <w:tabs>
        <w:tab w:val="left" w:pos="1701"/>
      </w:tabs>
      <w:ind w:left="1701" w:hanging="1701"/>
    </w:pPr>
    <w:rPr>
      <w:b/>
      <w:sz w:val="16"/>
    </w:rPr>
  </w:style>
  <w:style w:type="paragraph" w:customStyle="1" w:styleId="MOLSalutation">
    <w:name w:val="MOL Salutation"/>
    <w:basedOn w:val="Normal"/>
    <w:uiPriority w:val="29"/>
    <w:rsid w:val="005959B6"/>
    <w:pPr>
      <w:spacing w:after="220"/>
    </w:pPr>
    <w:rPr>
      <w:sz w:val="20"/>
    </w:rPr>
  </w:style>
  <w:style w:type="paragraph" w:customStyle="1" w:styleId="MOLSavingcode">
    <w:name w:val="MOL Savingcode"/>
    <w:basedOn w:val="Normal"/>
    <w:uiPriority w:val="29"/>
    <w:rsid w:val="005959B6"/>
    <w:pPr>
      <w:spacing w:line="220" w:lineRule="exact"/>
    </w:pPr>
    <w:rPr>
      <w:sz w:val="12"/>
    </w:rPr>
  </w:style>
  <w:style w:type="paragraph" w:customStyle="1" w:styleId="MOLSignature">
    <w:name w:val="MOL Signature"/>
    <w:basedOn w:val="Normal"/>
    <w:uiPriority w:val="29"/>
    <w:rsid w:val="005959B6"/>
    <w:rPr>
      <w:b/>
    </w:rPr>
  </w:style>
  <w:style w:type="paragraph" w:customStyle="1" w:styleId="MOLSubjectLine">
    <w:name w:val="MOL Subject Line"/>
    <w:basedOn w:val="Normal"/>
    <w:uiPriority w:val="29"/>
    <w:rsid w:val="005959B6"/>
    <w:pPr>
      <w:spacing w:after="220" w:line="220" w:lineRule="atLeast"/>
    </w:pPr>
    <w:rPr>
      <w:b/>
    </w:rPr>
  </w:style>
  <w:style w:type="paragraph" w:customStyle="1" w:styleId="MOLHeadDes">
    <w:name w:val="MOLHeadDes"/>
    <w:basedOn w:val="Normal"/>
    <w:uiPriority w:val="29"/>
    <w:rsid w:val="005959B6"/>
    <w:pPr>
      <w:jc w:val="right"/>
    </w:pPr>
    <w:rPr>
      <w:b/>
      <w:sz w:val="18"/>
    </w:rPr>
  </w:style>
  <w:style w:type="character" w:styleId="PageNumber">
    <w:name w:val="page number"/>
    <w:rsid w:val="005959B6"/>
    <w:rPr>
      <w:rFonts w:ascii="Arial" w:hAnsi="Arial"/>
    </w:rPr>
  </w:style>
  <w:style w:type="paragraph" w:styleId="Signature">
    <w:name w:val="Signature"/>
    <w:basedOn w:val="Normal"/>
    <w:link w:val="SignatureChar"/>
    <w:uiPriority w:val="99"/>
    <w:semiHidden/>
    <w:rsid w:val="005959B6"/>
    <w:pPr>
      <w:ind w:left="4252"/>
    </w:pPr>
    <w:rPr>
      <w:rFonts w:cs="Arial"/>
    </w:rPr>
  </w:style>
  <w:style w:type="character" w:customStyle="1" w:styleId="SignatureChar">
    <w:name w:val="Signature Char"/>
    <w:link w:val="Signature"/>
    <w:uiPriority w:val="99"/>
    <w:semiHidden/>
    <w:rsid w:val="005959B6"/>
    <w:rPr>
      <w:rFonts w:ascii="Arial" w:eastAsia="Times New Roman" w:hAnsi="Arial" w:cs="Arial"/>
      <w:lang w:eastAsia="en-AU"/>
    </w:rPr>
  </w:style>
  <w:style w:type="paragraph" w:styleId="BodyText">
    <w:name w:val="Body Text"/>
    <w:basedOn w:val="Normal"/>
    <w:link w:val="BodyTextChar"/>
    <w:uiPriority w:val="99"/>
    <w:semiHidden/>
    <w:rsid w:val="005959B6"/>
    <w:pPr>
      <w:spacing w:before="120"/>
      <w:ind w:right="1440"/>
    </w:pPr>
  </w:style>
  <w:style w:type="character" w:customStyle="1" w:styleId="BodyTextChar">
    <w:name w:val="Body Text Char"/>
    <w:link w:val="BodyText"/>
    <w:uiPriority w:val="99"/>
    <w:semiHidden/>
    <w:rsid w:val="005959B6"/>
    <w:rPr>
      <w:rFonts w:ascii="Arial" w:eastAsia="Times New Roman" w:hAnsi="Arial" w:cs="Times New Roman"/>
      <w:lang w:eastAsia="en-AU"/>
    </w:rPr>
  </w:style>
  <w:style w:type="paragraph" w:customStyle="1" w:styleId="MOAnnexHeading">
    <w:name w:val="MO Annex Heading"/>
    <w:basedOn w:val="Normal"/>
    <w:next w:val="MOLBodyText"/>
    <w:uiPriority w:val="11"/>
    <w:qFormat/>
    <w:rsid w:val="005959B6"/>
    <w:pPr>
      <w:keepNext/>
      <w:numPr>
        <w:numId w:val="5"/>
      </w:numPr>
      <w:spacing w:before="240"/>
      <w:outlineLvl w:val="0"/>
    </w:pPr>
    <w:rPr>
      <w:b/>
      <w:sz w:val="32"/>
    </w:rPr>
  </w:style>
  <w:style w:type="paragraph" w:customStyle="1" w:styleId="MOAnnexText">
    <w:name w:val="MO Annex Text"/>
    <w:basedOn w:val="Normal"/>
    <w:uiPriority w:val="11"/>
    <w:qFormat/>
    <w:rsid w:val="005959B6"/>
    <w:pPr>
      <w:spacing w:before="120"/>
    </w:pPr>
  </w:style>
  <w:style w:type="paragraph" w:customStyle="1" w:styleId="MOBackL2">
    <w:name w:val="MO Back (L2)"/>
    <w:basedOn w:val="Normal"/>
    <w:qFormat/>
    <w:rsid w:val="005959B6"/>
    <w:pPr>
      <w:numPr>
        <w:ilvl w:val="1"/>
        <w:numId w:val="3"/>
      </w:numPr>
      <w:spacing w:before="120"/>
    </w:pPr>
  </w:style>
  <w:style w:type="paragraph" w:customStyle="1" w:styleId="MOBackL3">
    <w:name w:val="MO Back (L3)"/>
    <w:basedOn w:val="Normal"/>
    <w:qFormat/>
    <w:rsid w:val="005959B6"/>
    <w:pPr>
      <w:numPr>
        <w:ilvl w:val="2"/>
        <w:numId w:val="3"/>
      </w:numPr>
      <w:spacing w:before="120"/>
    </w:pPr>
  </w:style>
  <w:style w:type="paragraph" w:customStyle="1" w:styleId="MOBackL4">
    <w:name w:val="MO Back (L4)"/>
    <w:basedOn w:val="Normal"/>
    <w:qFormat/>
    <w:rsid w:val="005959B6"/>
    <w:pPr>
      <w:numPr>
        <w:ilvl w:val="3"/>
        <w:numId w:val="3"/>
      </w:numPr>
      <w:spacing w:before="120"/>
    </w:pPr>
  </w:style>
  <w:style w:type="paragraph" w:customStyle="1" w:styleId="MOCommentBox">
    <w:name w:val="MO Comment Box"/>
    <w:basedOn w:val="Normal"/>
    <w:uiPriority w:val="14"/>
    <w:qFormat/>
    <w:rsid w:val="005959B6"/>
    <w:pPr>
      <w:pBdr>
        <w:top w:val="single" w:sz="4" w:space="4" w:color="auto"/>
        <w:left w:val="single" w:sz="4" w:space="4" w:color="auto"/>
        <w:bottom w:val="single" w:sz="4" w:space="4" w:color="auto"/>
        <w:right w:val="single" w:sz="4" w:space="4" w:color="auto"/>
      </w:pBdr>
      <w:shd w:val="clear" w:color="auto" w:fill="D9D9D9"/>
    </w:pPr>
    <w:rPr>
      <w:b/>
      <w:bCs/>
      <w:shd w:val="clear" w:color="auto" w:fill="D9D9D9"/>
    </w:rPr>
  </w:style>
  <w:style w:type="paragraph" w:customStyle="1" w:styleId="MOIndexHeading">
    <w:name w:val="MO Index Heading"/>
    <w:basedOn w:val="Normal"/>
    <w:next w:val="MOLBodyText"/>
    <w:uiPriority w:val="15"/>
    <w:qFormat/>
    <w:rsid w:val="005959B6"/>
    <w:pPr>
      <w:keepNext/>
      <w:spacing w:before="240"/>
      <w:outlineLvl w:val="0"/>
    </w:pPr>
    <w:rPr>
      <w:b/>
      <w:sz w:val="32"/>
    </w:rPr>
  </w:style>
  <w:style w:type="paragraph" w:customStyle="1" w:styleId="MOParaL1">
    <w:name w:val="MO Para (L1)"/>
    <w:basedOn w:val="Normal"/>
    <w:next w:val="MOLBodyText"/>
    <w:uiPriority w:val="6"/>
    <w:qFormat/>
    <w:rsid w:val="005959B6"/>
    <w:pPr>
      <w:keepNext/>
      <w:spacing w:before="120"/>
      <w:outlineLvl w:val="0"/>
    </w:pPr>
    <w:rPr>
      <w:b/>
    </w:rPr>
  </w:style>
  <w:style w:type="paragraph" w:customStyle="1" w:styleId="MOParaL2">
    <w:name w:val="MO Para (L2)"/>
    <w:basedOn w:val="Normal"/>
    <w:next w:val="MOParaL4"/>
    <w:uiPriority w:val="6"/>
    <w:qFormat/>
    <w:rsid w:val="005959B6"/>
    <w:pPr>
      <w:numPr>
        <w:numId w:val="6"/>
      </w:numPr>
      <w:spacing w:before="120"/>
      <w:outlineLvl w:val="0"/>
    </w:pPr>
  </w:style>
  <w:style w:type="paragraph" w:customStyle="1" w:styleId="MOParaL3">
    <w:name w:val="MO Para (L3)"/>
    <w:basedOn w:val="Normal"/>
    <w:next w:val="MOParaL4"/>
    <w:uiPriority w:val="6"/>
    <w:qFormat/>
    <w:rsid w:val="005959B6"/>
    <w:pPr>
      <w:spacing w:before="120"/>
      <w:ind w:left="851"/>
    </w:pPr>
    <w:rPr>
      <w:i/>
    </w:rPr>
  </w:style>
  <w:style w:type="paragraph" w:customStyle="1" w:styleId="MOParaL4">
    <w:name w:val="MO Para (L4)"/>
    <w:basedOn w:val="Normal"/>
    <w:uiPriority w:val="6"/>
    <w:qFormat/>
    <w:rsid w:val="005959B6"/>
    <w:pPr>
      <w:spacing w:before="120"/>
      <w:ind w:left="851"/>
    </w:pPr>
  </w:style>
  <w:style w:type="paragraph" w:customStyle="1" w:styleId="MOParaL5">
    <w:name w:val="MO Para (L5)"/>
    <w:basedOn w:val="Normal"/>
    <w:uiPriority w:val="6"/>
    <w:qFormat/>
    <w:rsid w:val="005959B6"/>
    <w:pPr>
      <w:numPr>
        <w:ilvl w:val="3"/>
        <w:numId w:val="6"/>
      </w:numPr>
      <w:spacing w:before="120"/>
      <w:outlineLvl w:val="1"/>
    </w:pPr>
  </w:style>
  <w:style w:type="paragraph" w:customStyle="1" w:styleId="MOParaL6">
    <w:name w:val="MO Para (L6)"/>
    <w:basedOn w:val="Normal"/>
    <w:uiPriority w:val="6"/>
    <w:qFormat/>
    <w:rsid w:val="005959B6"/>
    <w:pPr>
      <w:numPr>
        <w:ilvl w:val="4"/>
        <w:numId w:val="6"/>
      </w:numPr>
      <w:spacing w:before="120"/>
    </w:pPr>
  </w:style>
  <w:style w:type="paragraph" w:customStyle="1" w:styleId="MOParaL7">
    <w:name w:val="MO Para (L7)"/>
    <w:basedOn w:val="Normal"/>
    <w:uiPriority w:val="6"/>
    <w:qFormat/>
    <w:rsid w:val="005959B6"/>
    <w:pPr>
      <w:numPr>
        <w:ilvl w:val="5"/>
        <w:numId w:val="6"/>
      </w:numPr>
      <w:spacing w:before="120"/>
    </w:pPr>
  </w:style>
  <w:style w:type="paragraph" w:customStyle="1" w:styleId="MOParaL8">
    <w:name w:val="MO Para (L8)"/>
    <w:basedOn w:val="Normal"/>
    <w:uiPriority w:val="6"/>
    <w:qFormat/>
    <w:rsid w:val="005959B6"/>
    <w:pPr>
      <w:numPr>
        <w:ilvl w:val="6"/>
        <w:numId w:val="6"/>
      </w:numPr>
      <w:spacing w:before="120"/>
    </w:pPr>
  </w:style>
  <w:style w:type="paragraph" w:customStyle="1" w:styleId="MOParaL9">
    <w:name w:val="MO Para (L9)"/>
    <w:basedOn w:val="Normal"/>
    <w:uiPriority w:val="6"/>
    <w:qFormat/>
    <w:rsid w:val="005959B6"/>
    <w:pPr>
      <w:numPr>
        <w:ilvl w:val="7"/>
        <w:numId w:val="6"/>
      </w:numPr>
      <w:spacing w:before="120"/>
    </w:pPr>
  </w:style>
  <w:style w:type="paragraph" w:customStyle="1" w:styleId="MORecitalsL1">
    <w:name w:val="MO Recitals (L1)"/>
    <w:basedOn w:val="Normal"/>
    <w:qFormat/>
    <w:rsid w:val="005959B6"/>
    <w:pPr>
      <w:numPr>
        <w:numId w:val="3"/>
      </w:numPr>
      <w:spacing w:before="120"/>
    </w:pPr>
  </w:style>
  <w:style w:type="paragraph" w:customStyle="1" w:styleId="MOSchHeading">
    <w:name w:val="MO Sch Heading"/>
    <w:basedOn w:val="Normal"/>
    <w:next w:val="MOLBodyText"/>
    <w:uiPriority w:val="11"/>
    <w:qFormat/>
    <w:rsid w:val="005959B6"/>
    <w:pPr>
      <w:keepNext/>
      <w:numPr>
        <w:numId w:val="4"/>
      </w:numPr>
      <w:spacing w:before="240"/>
      <w:outlineLvl w:val="0"/>
    </w:pPr>
    <w:rPr>
      <w:b/>
      <w:sz w:val="32"/>
    </w:rPr>
  </w:style>
  <w:style w:type="paragraph" w:customStyle="1" w:styleId="MOSchText">
    <w:name w:val="MO Sch Text"/>
    <w:basedOn w:val="Normal"/>
    <w:uiPriority w:val="12"/>
    <w:qFormat/>
    <w:rsid w:val="005959B6"/>
    <w:pPr>
      <w:spacing w:before="120"/>
    </w:pPr>
  </w:style>
  <w:style w:type="paragraph" w:customStyle="1" w:styleId="MOTable">
    <w:name w:val="MO Table"/>
    <w:basedOn w:val="Normal"/>
    <w:uiPriority w:val="24"/>
    <w:unhideWhenUsed/>
    <w:rsid w:val="005959B6"/>
    <w:pPr>
      <w:spacing w:before="120"/>
    </w:pPr>
  </w:style>
  <w:style w:type="paragraph" w:customStyle="1" w:styleId="MOTableL1">
    <w:name w:val="MO Table (L1)"/>
    <w:basedOn w:val="MOTable"/>
    <w:uiPriority w:val="24"/>
    <w:qFormat/>
    <w:rsid w:val="005959B6"/>
    <w:pPr>
      <w:numPr>
        <w:numId w:val="10"/>
      </w:numPr>
    </w:pPr>
  </w:style>
  <w:style w:type="paragraph" w:customStyle="1" w:styleId="MOTableL2">
    <w:name w:val="MO Table (L2)"/>
    <w:basedOn w:val="MOTable"/>
    <w:uiPriority w:val="24"/>
    <w:qFormat/>
    <w:rsid w:val="005959B6"/>
    <w:pPr>
      <w:numPr>
        <w:ilvl w:val="1"/>
        <w:numId w:val="10"/>
      </w:numPr>
    </w:pPr>
  </w:style>
  <w:style w:type="paragraph" w:customStyle="1" w:styleId="MOTermsL1">
    <w:name w:val="MO Terms (L1)"/>
    <w:basedOn w:val="Normal"/>
    <w:next w:val="MOTermsL3"/>
    <w:uiPriority w:val="5"/>
    <w:qFormat/>
    <w:rsid w:val="005959B6"/>
    <w:pPr>
      <w:keepNext/>
      <w:numPr>
        <w:numId w:val="36"/>
      </w:numPr>
      <w:pBdr>
        <w:bottom w:val="single" w:sz="4" w:space="0" w:color="auto"/>
      </w:pBdr>
      <w:spacing w:before="240"/>
      <w:outlineLvl w:val="0"/>
    </w:pPr>
    <w:rPr>
      <w:b/>
      <w:sz w:val="28"/>
    </w:rPr>
  </w:style>
  <w:style w:type="paragraph" w:customStyle="1" w:styleId="MOTermsL2">
    <w:name w:val="MO Terms (L2)"/>
    <w:basedOn w:val="Normal"/>
    <w:next w:val="MOTermsL3"/>
    <w:uiPriority w:val="5"/>
    <w:qFormat/>
    <w:rsid w:val="005959B6"/>
    <w:pPr>
      <w:keepNext/>
      <w:numPr>
        <w:ilvl w:val="1"/>
        <w:numId w:val="36"/>
      </w:numPr>
      <w:spacing w:before="120"/>
      <w:outlineLvl w:val="1"/>
    </w:pPr>
    <w:rPr>
      <w:b/>
    </w:rPr>
  </w:style>
  <w:style w:type="paragraph" w:customStyle="1" w:styleId="MOTermsL3">
    <w:name w:val="MO Terms (L3)"/>
    <w:basedOn w:val="Normal"/>
    <w:uiPriority w:val="5"/>
    <w:qFormat/>
    <w:rsid w:val="005959B6"/>
    <w:pPr>
      <w:spacing w:before="120"/>
      <w:ind w:left="851"/>
    </w:pPr>
  </w:style>
  <w:style w:type="paragraph" w:customStyle="1" w:styleId="MOTermsL4">
    <w:name w:val="MO Terms (L4)"/>
    <w:basedOn w:val="Normal"/>
    <w:uiPriority w:val="5"/>
    <w:qFormat/>
    <w:rsid w:val="005959B6"/>
    <w:pPr>
      <w:numPr>
        <w:ilvl w:val="3"/>
        <w:numId w:val="36"/>
      </w:numPr>
      <w:spacing w:before="120"/>
      <w:outlineLvl w:val="3"/>
    </w:pPr>
  </w:style>
  <w:style w:type="paragraph" w:customStyle="1" w:styleId="MOTermsL5">
    <w:name w:val="MO Terms (L5)"/>
    <w:basedOn w:val="Normal"/>
    <w:uiPriority w:val="5"/>
    <w:qFormat/>
    <w:rsid w:val="005959B6"/>
    <w:pPr>
      <w:numPr>
        <w:ilvl w:val="4"/>
        <w:numId w:val="36"/>
      </w:numPr>
      <w:spacing w:before="120"/>
    </w:pPr>
  </w:style>
  <w:style w:type="paragraph" w:customStyle="1" w:styleId="MOTermsL6">
    <w:name w:val="MO Terms (L6)"/>
    <w:basedOn w:val="Normal"/>
    <w:uiPriority w:val="5"/>
    <w:qFormat/>
    <w:rsid w:val="005959B6"/>
    <w:pPr>
      <w:numPr>
        <w:ilvl w:val="5"/>
        <w:numId w:val="36"/>
      </w:numPr>
      <w:spacing w:before="120"/>
    </w:pPr>
  </w:style>
  <w:style w:type="paragraph" w:customStyle="1" w:styleId="MOTermsL7">
    <w:name w:val="MO Terms (L7)"/>
    <w:basedOn w:val="Normal"/>
    <w:uiPriority w:val="5"/>
    <w:qFormat/>
    <w:rsid w:val="005959B6"/>
    <w:pPr>
      <w:numPr>
        <w:ilvl w:val="6"/>
        <w:numId w:val="36"/>
      </w:numPr>
      <w:spacing w:before="120"/>
    </w:pPr>
  </w:style>
  <w:style w:type="paragraph" w:customStyle="1" w:styleId="MOTermsL8">
    <w:name w:val="MO Terms (L8)"/>
    <w:basedOn w:val="Normal"/>
    <w:uiPriority w:val="5"/>
    <w:qFormat/>
    <w:rsid w:val="005959B6"/>
    <w:pPr>
      <w:numPr>
        <w:ilvl w:val="7"/>
        <w:numId w:val="36"/>
      </w:numPr>
      <w:spacing w:before="120"/>
    </w:pPr>
  </w:style>
  <w:style w:type="paragraph" w:customStyle="1" w:styleId="MOTermsL9">
    <w:name w:val="MO Terms (L9)"/>
    <w:basedOn w:val="Normal"/>
    <w:uiPriority w:val="5"/>
    <w:qFormat/>
    <w:rsid w:val="005959B6"/>
    <w:pPr>
      <w:numPr>
        <w:ilvl w:val="8"/>
        <w:numId w:val="36"/>
      </w:numPr>
      <w:spacing w:before="120"/>
    </w:pPr>
  </w:style>
  <w:style w:type="paragraph" w:styleId="TOC1">
    <w:name w:val="toc 1"/>
    <w:basedOn w:val="Normal"/>
    <w:next w:val="Normal"/>
    <w:uiPriority w:val="39"/>
    <w:rsid w:val="005959B6"/>
    <w:pPr>
      <w:tabs>
        <w:tab w:val="left" w:pos="851"/>
        <w:tab w:val="right" w:leader="dot" w:pos="9639"/>
      </w:tabs>
      <w:spacing w:before="120"/>
      <w:ind w:left="851" w:right="851" w:hanging="851"/>
    </w:pPr>
    <w:rPr>
      <w:b/>
    </w:rPr>
  </w:style>
  <w:style w:type="paragraph" w:styleId="TOC2">
    <w:name w:val="toc 2"/>
    <w:basedOn w:val="Normal"/>
    <w:next w:val="Normal"/>
    <w:uiPriority w:val="39"/>
    <w:rsid w:val="005959B6"/>
    <w:pPr>
      <w:tabs>
        <w:tab w:val="left" w:pos="1701"/>
        <w:tab w:val="right" w:leader="dot" w:pos="9639"/>
      </w:tabs>
      <w:ind w:left="1702" w:right="851" w:hanging="851"/>
    </w:pPr>
  </w:style>
  <w:style w:type="paragraph" w:styleId="TOC3">
    <w:name w:val="toc 3"/>
    <w:basedOn w:val="Normal"/>
    <w:next w:val="Normal"/>
    <w:autoRedefine/>
    <w:uiPriority w:val="30"/>
    <w:rsid w:val="005959B6"/>
    <w:pPr>
      <w:tabs>
        <w:tab w:val="right" w:leader="dot" w:pos="9638"/>
      </w:tabs>
      <w:spacing w:before="120"/>
    </w:pPr>
    <w:rPr>
      <w:b/>
    </w:rPr>
  </w:style>
  <w:style w:type="paragraph" w:styleId="TOC7">
    <w:name w:val="toc 7"/>
    <w:basedOn w:val="TOC1"/>
    <w:next w:val="Normal"/>
    <w:uiPriority w:val="74"/>
    <w:semiHidden/>
    <w:rsid w:val="005959B6"/>
    <w:pPr>
      <w:tabs>
        <w:tab w:val="clear" w:pos="851"/>
        <w:tab w:val="left" w:pos="1701"/>
      </w:tabs>
    </w:pPr>
    <w:rPr>
      <w:b w:val="0"/>
    </w:rPr>
  </w:style>
  <w:style w:type="paragraph" w:styleId="TOC8">
    <w:name w:val="toc 8"/>
    <w:basedOn w:val="TOC1"/>
    <w:next w:val="Normal"/>
    <w:uiPriority w:val="74"/>
    <w:semiHidden/>
    <w:rsid w:val="005959B6"/>
    <w:pPr>
      <w:numPr>
        <w:ilvl w:val="1"/>
        <w:numId w:val="5"/>
      </w:numPr>
      <w:tabs>
        <w:tab w:val="clear" w:pos="851"/>
        <w:tab w:val="left" w:pos="1701"/>
      </w:tabs>
    </w:pPr>
    <w:rPr>
      <w:b w:val="0"/>
    </w:rPr>
  </w:style>
  <w:style w:type="paragraph" w:styleId="TOC9">
    <w:name w:val="toc 9"/>
    <w:basedOn w:val="TOC1"/>
    <w:next w:val="Normal"/>
    <w:uiPriority w:val="74"/>
    <w:semiHidden/>
    <w:rsid w:val="005959B6"/>
    <w:pPr>
      <w:tabs>
        <w:tab w:val="clear" w:pos="851"/>
      </w:tabs>
      <w:ind w:left="0" w:firstLine="0"/>
    </w:pPr>
    <w:rPr>
      <w:b w:val="0"/>
    </w:rPr>
  </w:style>
  <w:style w:type="paragraph" w:customStyle="1" w:styleId="MOSectionHeading">
    <w:name w:val="MO Section Heading"/>
    <w:basedOn w:val="MOIndexHeading"/>
    <w:next w:val="MOLBodyText"/>
    <w:uiPriority w:val="18"/>
    <w:qFormat/>
    <w:rsid w:val="005959B6"/>
  </w:style>
  <w:style w:type="numbering" w:customStyle="1" w:styleId="moBullets">
    <w:name w:val="moBullets"/>
    <w:uiPriority w:val="99"/>
    <w:rsid w:val="005959B6"/>
    <w:pPr>
      <w:numPr>
        <w:numId w:val="7"/>
      </w:numPr>
    </w:pPr>
  </w:style>
  <w:style w:type="paragraph" w:customStyle="1" w:styleId="MOLListBullettL2">
    <w:name w:val="MOL List Bullett (L2)"/>
    <w:basedOn w:val="MOLListBullett"/>
    <w:uiPriority w:val="4"/>
    <w:qFormat/>
    <w:rsid w:val="005959B6"/>
    <w:pPr>
      <w:numPr>
        <w:ilvl w:val="1"/>
      </w:numPr>
    </w:pPr>
  </w:style>
  <w:style w:type="paragraph" w:customStyle="1" w:styleId="MOLListBullettL3">
    <w:name w:val="MOL List Bullett (L3)"/>
    <w:basedOn w:val="MOLListBullett"/>
    <w:uiPriority w:val="4"/>
    <w:qFormat/>
    <w:rsid w:val="005959B6"/>
    <w:pPr>
      <w:numPr>
        <w:ilvl w:val="2"/>
      </w:numPr>
    </w:pPr>
  </w:style>
  <w:style w:type="paragraph" w:styleId="TOC4">
    <w:name w:val="toc 4"/>
    <w:basedOn w:val="Normal"/>
    <w:next w:val="Normal"/>
    <w:uiPriority w:val="30"/>
    <w:rsid w:val="005959B6"/>
    <w:pPr>
      <w:tabs>
        <w:tab w:val="right" w:leader="dot" w:pos="9639"/>
      </w:tabs>
      <w:spacing w:before="120"/>
    </w:pPr>
    <w:rPr>
      <w:b/>
    </w:rPr>
  </w:style>
  <w:style w:type="paragraph" w:styleId="TOC5">
    <w:name w:val="toc 5"/>
    <w:basedOn w:val="Normal"/>
    <w:next w:val="Normal"/>
    <w:autoRedefine/>
    <w:uiPriority w:val="30"/>
    <w:rsid w:val="005959B6"/>
    <w:pPr>
      <w:spacing w:after="100"/>
      <w:ind w:left="880"/>
    </w:pPr>
  </w:style>
  <w:style w:type="paragraph" w:styleId="TOC6">
    <w:name w:val="toc 6"/>
    <w:basedOn w:val="Normal"/>
    <w:next w:val="Normal"/>
    <w:autoRedefine/>
    <w:uiPriority w:val="30"/>
    <w:rsid w:val="005959B6"/>
    <w:pPr>
      <w:spacing w:after="100"/>
      <w:ind w:left="1100"/>
    </w:pPr>
  </w:style>
  <w:style w:type="numbering" w:customStyle="1" w:styleId="MOTableLevels">
    <w:name w:val="MO Table Levels"/>
    <w:uiPriority w:val="99"/>
    <w:rsid w:val="005959B6"/>
    <w:pPr>
      <w:numPr>
        <w:numId w:val="9"/>
      </w:numPr>
    </w:pPr>
  </w:style>
  <w:style w:type="paragraph" w:styleId="ListParagraph">
    <w:name w:val="List Paragraph"/>
    <w:basedOn w:val="Normal"/>
    <w:uiPriority w:val="34"/>
    <w:rsid w:val="005959B6"/>
    <w:pPr>
      <w:ind w:left="720"/>
      <w:contextualSpacing/>
    </w:pPr>
  </w:style>
  <w:style w:type="paragraph" w:customStyle="1" w:styleId="MONumberL5">
    <w:name w:val="MO Number (L5)"/>
    <w:basedOn w:val="MONumberL4"/>
    <w:uiPriority w:val="7"/>
    <w:qFormat/>
    <w:rsid w:val="005959B6"/>
    <w:pPr>
      <w:numPr>
        <w:ilvl w:val="4"/>
      </w:numPr>
    </w:pPr>
  </w:style>
  <w:style w:type="paragraph" w:customStyle="1" w:styleId="MONumberL1">
    <w:name w:val="MO Number (L1)"/>
    <w:next w:val="MOBodyTextIndented"/>
    <w:uiPriority w:val="7"/>
    <w:qFormat/>
    <w:rsid w:val="005959B6"/>
    <w:pPr>
      <w:keepNext/>
      <w:numPr>
        <w:numId w:val="31"/>
      </w:numPr>
      <w:pBdr>
        <w:bottom w:val="single" w:sz="4" w:space="1" w:color="auto"/>
      </w:pBdr>
      <w:spacing w:before="240"/>
      <w:outlineLvl w:val="0"/>
    </w:pPr>
    <w:rPr>
      <w:rFonts w:ascii="Arial" w:hAnsi="Arial"/>
      <w:b/>
      <w:sz w:val="28"/>
      <w:szCs w:val="22"/>
      <w:lang w:eastAsia="en-US"/>
    </w:rPr>
  </w:style>
  <w:style w:type="paragraph" w:customStyle="1" w:styleId="MONumberL2">
    <w:name w:val="MO Number (L2)"/>
    <w:basedOn w:val="MONumberL1"/>
    <w:next w:val="MONumberL3"/>
    <w:uiPriority w:val="7"/>
    <w:qFormat/>
    <w:rsid w:val="005959B6"/>
    <w:pPr>
      <w:numPr>
        <w:ilvl w:val="1"/>
      </w:numPr>
      <w:pBdr>
        <w:bottom w:val="none" w:sz="0" w:space="0" w:color="auto"/>
      </w:pBdr>
      <w:spacing w:before="120"/>
      <w:outlineLvl w:val="1"/>
    </w:pPr>
    <w:rPr>
      <w:sz w:val="22"/>
    </w:rPr>
  </w:style>
  <w:style w:type="paragraph" w:customStyle="1" w:styleId="MONumberL3">
    <w:name w:val="MO Number (L3)"/>
    <w:basedOn w:val="Normal"/>
    <w:uiPriority w:val="7"/>
    <w:qFormat/>
    <w:rsid w:val="005959B6"/>
    <w:pPr>
      <w:numPr>
        <w:ilvl w:val="2"/>
        <w:numId w:val="31"/>
      </w:numPr>
      <w:spacing w:before="120"/>
    </w:pPr>
  </w:style>
  <w:style w:type="paragraph" w:customStyle="1" w:styleId="MONumberL4">
    <w:name w:val="MO Number (L4)"/>
    <w:uiPriority w:val="7"/>
    <w:qFormat/>
    <w:rsid w:val="005959B6"/>
    <w:pPr>
      <w:numPr>
        <w:ilvl w:val="3"/>
        <w:numId w:val="31"/>
      </w:numPr>
      <w:spacing w:before="120"/>
      <w:outlineLvl w:val="2"/>
    </w:pPr>
    <w:rPr>
      <w:rFonts w:ascii="Arial" w:hAnsi="Arial"/>
      <w:sz w:val="22"/>
      <w:szCs w:val="22"/>
      <w:lang w:eastAsia="en-US"/>
    </w:rPr>
  </w:style>
  <w:style w:type="paragraph" w:customStyle="1" w:styleId="MONumberL6">
    <w:name w:val="MO Number (L6)"/>
    <w:basedOn w:val="MONumberL5"/>
    <w:uiPriority w:val="7"/>
    <w:qFormat/>
    <w:rsid w:val="005959B6"/>
    <w:pPr>
      <w:numPr>
        <w:ilvl w:val="5"/>
      </w:numPr>
      <w:outlineLvl w:val="9"/>
    </w:pPr>
  </w:style>
  <w:style w:type="paragraph" w:customStyle="1" w:styleId="MONumberL7">
    <w:name w:val="MO Number (L7)"/>
    <w:uiPriority w:val="7"/>
    <w:qFormat/>
    <w:rsid w:val="005959B6"/>
    <w:pPr>
      <w:numPr>
        <w:ilvl w:val="6"/>
        <w:numId w:val="31"/>
      </w:numPr>
      <w:spacing w:before="120"/>
    </w:pPr>
    <w:rPr>
      <w:rFonts w:ascii="Arial" w:hAnsi="Arial"/>
      <w:sz w:val="22"/>
      <w:szCs w:val="22"/>
      <w:lang w:eastAsia="en-US"/>
    </w:rPr>
  </w:style>
  <w:style w:type="paragraph" w:customStyle="1" w:styleId="MONumberL8">
    <w:name w:val="MO Number (L8)"/>
    <w:uiPriority w:val="7"/>
    <w:qFormat/>
    <w:rsid w:val="005959B6"/>
    <w:pPr>
      <w:numPr>
        <w:ilvl w:val="7"/>
        <w:numId w:val="31"/>
      </w:numPr>
      <w:spacing w:before="120"/>
    </w:pPr>
    <w:rPr>
      <w:rFonts w:ascii="Arial" w:hAnsi="Arial"/>
      <w:sz w:val="22"/>
      <w:szCs w:val="22"/>
      <w:lang w:eastAsia="en-US"/>
    </w:rPr>
  </w:style>
  <w:style w:type="paragraph" w:customStyle="1" w:styleId="MONumberL9">
    <w:name w:val="MO Number (L9)"/>
    <w:uiPriority w:val="7"/>
    <w:qFormat/>
    <w:rsid w:val="005959B6"/>
    <w:pPr>
      <w:numPr>
        <w:ilvl w:val="8"/>
        <w:numId w:val="31"/>
      </w:numPr>
      <w:spacing w:before="120"/>
    </w:pPr>
    <w:rPr>
      <w:rFonts w:ascii="Arial" w:hAnsi="Arial"/>
      <w:sz w:val="22"/>
      <w:szCs w:val="22"/>
      <w:lang w:eastAsia="en-US"/>
    </w:rPr>
  </w:style>
  <w:style w:type="numbering" w:customStyle="1" w:styleId="MONumbers">
    <w:name w:val="MO Numbers"/>
    <w:uiPriority w:val="99"/>
    <w:rsid w:val="005959B6"/>
    <w:pPr>
      <w:numPr>
        <w:numId w:val="12"/>
      </w:numPr>
    </w:pPr>
  </w:style>
  <w:style w:type="paragraph" w:styleId="Bibliography">
    <w:name w:val="Bibliography"/>
    <w:basedOn w:val="Normal"/>
    <w:next w:val="Normal"/>
    <w:uiPriority w:val="37"/>
    <w:semiHidden/>
    <w:unhideWhenUsed/>
    <w:rsid w:val="005959B6"/>
  </w:style>
  <w:style w:type="paragraph" w:styleId="BlockText">
    <w:name w:val="Block Text"/>
    <w:basedOn w:val="Normal"/>
    <w:uiPriority w:val="99"/>
    <w:semiHidden/>
    <w:rsid w:val="005959B6"/>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3">
    <w:name w:val="Body Text 3"/>
    <w:basedOn w:val="Normal"/>
    <w:link w:val="BodyText3Char"/>
    <w:uiPriority w:val="99"/>
    <w:semiHidden/>
    <w:rsid w:val="005959B6"/>
    <w:pPr>
      <w:spacing w:after="120"/>
    </w:pPr>
    <w:rPr>
      <w:sz w:val="16"/>
      <w:szCs w:val="16"/>
    </w:rPr>
  </w:style>
  <w:style w:type="character" w:customStyle="1" w:styleId="BodyText3Char">
    <w:name w:val="Body Text 3 Char"/>
    <w:link w:val="BodyText3"/>
    <w:uiPriority w:val="99"/>
    <w:semiHidden/>
    <w:rsid w:val="005959B6"/>
    <w:rPr>
      <w:rFonts w:ascii="Arial" w:eastAsia="Times New Roman" w:hAnsi="Arial" w:cs="Times New Roman"/>
      <w:sz w:val="16"/>
      <w:szCs w:val="16"/>
      <w:lang w:eastAsia="en-AU"/>
    </w:rPr>
  </w:style>
  <w:style w:type="paragraph" w:styleId="BodyTextFirstIndent">
    <w:name w:val="Body Text First Indent"/>
    <w:basedOn w:val="BodyText"/>
    <w:link w:val="BodyTextFirstIndentChar"/>
    <w:uiPriority w:val="99"/>
    <w:semiHidden/>
    <w:rsid w:val="005959B6"/>
    <w:pPr>
      <w:spacing w:before="0"/>
      <w:ind w:right="0" w:firstLine="360"/>
    </w:pPr>
  </w:style>
  <w:style w:type="character" w:customStyle="1" w:styleId="BodyTextFirstIndentChar">
    <w:name w:val="Body Text First Indent Char"/>
    <w:link w:val="BodyTextFirstIndent"/>
    <w:uiPriority w:val="99"/>
    <w:semiHidden/>
    <w:rsid w:val="005959B6"/>
    <w:rPr>
      <w:rFonts w:ascii="Arial" w:eastAsia="Times New Roman" w:hAnsi="Arial" w:cs="Times New Roman"/>
      <w:szCs w:val="20"/>
      <w:lang w:eastAsia="en-AU"/>
    </w:rPr>
  </w:style>
  <w:style w:type="paragraph" w:styleId="BodyTextIndent">
    <w:name w:val="Body Text Indent"/>
    <w:basedOn w:val="Normal"/>
    <w:link w:val="BodyTextIndentChar"/>
    <w:uiPriority w:val="99"/>
    <w:semiHidden/>
    <w:rsid w:val="005959B6"/>
    <w:pPr>
      <w:spacing w:after="120"/>
      <w:ind w:left="283"/>
    </w:pPr>
  </w:style>
  <w:style w:type="character" w:customStyle="1" w:styleId="BodyTextIndentChar">
    <w:name w:val="Body Text Indent Char"/>
    <w:link w:val="BodyTextIndent"/>
    <w:uiPriority w:val="99"/>
    <w:semiHidden/>
    <w:rsid w:val="005959B6"/>
    <w:rPr>
      <w:rFonts w:ascii="Arial" w:eastAsia="Times New Roman" w:hAnsi="Arial" w:cs="Times New Roman"/>
      <w:lang w:eastAsia="en-AU"/>
    </w:rPr>
  </w:style>
  <w:style w:type="paragraph" w:styleId="BodyTextFirstIndent2">
    <w:name w:val="Body Text First Indent 2"/>
    <w:basedOn w:val="BodyTextIndent"/>
    <w:link w:val="BodyTextFirstIndent2Char"/>
    <w:uiPriority w:val="99"/>
    <w:semiHidden/>
    <w:rsid w:val="005959B6"/>
    <w:pPr>
      <w:spacing w:after="0"/>
      <w:ind w:left="360" w:firstLine="360"/>
    </w:pPr>
  </w:style>
  <w:style w:type="character" w:customStyle="1" w:styleId="BodyTextFirstIndent2Char">
    <w:name w:val="Body Text First Indent 2 Char"/>
    <w:link w:val="BodyTextFirstIndent2"/>
    <w:uiPriority w:val="99"/>
    <w:semiHidden/>
    <w:rsid w:val="005959B6"/>
    <w:rPr>
      <w:rFonts w:ascii="Arial" w:eastAsia="Times New Roman" w:hAnsi="Arial" w:cs="Times New Roman"/>
      <w:lang w:eastAsia="en-AU"/>
    </w:rPr>
  </w:style>
  <w:style w:type="paragraph" w:styleId="BodyTextIndent2">
    <w:name w:val="Body Text Indent 2"/>
    <w:basedOn w:val="Normal"/>
    <w:link w:val="BodyTextIndent2Char"/>
    <w:uiPriority w:val="99"/>
    <w:semiHidden/>
    <w:rsid w:val="005959B6"/>
    <w:pPr>
      <w:spacing w:after="120" w:line="480" w:lineRule="auto"/>
      <w:ind w:left="283"/>
    </w:pPr>
  </w:style>
  <w:style w:type="character" w:customStyle="1" w:styleId="BodyTextIndent2Char">
    <w:name w:val="Body Text Indent 2 Char"/>
    <w:link w:val="BodyTextIndent2"/>
    <w:uiPriority w:val="99"/>
    <w:semiHidden/>
    <w:rsid w:val="005959B6"/>
    <w:rPr>
      <w:rFonts w:ascii="Arial" w:eastAsia="Times New Roman" w:hAnsi="Arial" w:cs="Times New Roman"/>
      <w:lang w:eastAsia="en-AU"/>
    </w:rPr>
  </w:style>
  <w:style w:type="paragraph" w:styleId="BodyTextIndent3">
    <w:name w:val="Body Text Indent 3"/>
    <w:basedOn w:val="Normal"/>
    <w:link w:val="BodyTextIndent3Char"/>
    <w:uiPriority w:val="99"/>
    <w:semiHidden/>
    <w:rsid w:val="005959B6"/>
    <w:pPr>
      <w:spacing w:after="120"/>
      <w:ind w:left="283"/>
    </w:pPr>
    <w:rPr>
      <w:sz w:val="16"/>
      <w:szCs w:val="16"/>
    </w:rPr>
  </w:style>
  <w:style w:type="character" w:customStyle="1" w:styleId="BodyTextIndent3Char">
    <w:name w:val="Body Text Indent 3 Char"/>
    <w:link w:val="BodyTextIndent3"/>
    <w:uiPriority w:val="99"/>
    <w:semiHidden/>
    <w:rsid w:val="005959B6"/>
    <w:rPr>
      <w:rFonts w:ascii="Arial" w:eastAsia="Times New Roman" w:hAnsi="Arial" w:cs="Times New Roman"/>
      <w:sz w:val="16"/>
      <w:szCs w:val="16"/>
      <w:lang w:eastAsia="en-AU"/>
    </w:rPr>
  </w:style>
  <w:style w:type="paragraph" w:styleId="Caption">
    <w:name w:val="caption"/>
    <w:basedOn w:val="Normal"/>
    <w:next w:val="Normal"/>
    <w:uiPriority w:val="99"/>
    <w:semiHidden/>
    <w:qFormat/>
    <w:rsid w:val="005959B6"/>
    <w:pPr>
      <w:spacing w:after="200"/>
    </w:pPr>
    <w:rPr>
      <w:b/>
      <w:bCs/>
      <w:color w:val="4F81BD"/>
      <w:sz w:val="18"/>
      <w:szCs w:val="18"/>
    </w:rPr>
  </w:style>
  <w:style w:type="paragraph" w:styleId="Closing">
    <w:name w:val="Closing"/>
    <w:basedOn w:val="Normal"/>
    <w:link w:val="ClosingChar"/>
    <w:uiPriority w:val="99"/>
    <w:semiHidden/>
    <w:rsid w:val="005959B6"/>
    <w:pPr>
      <w:ind w:left="4252"/>
    </w:pPr>
  </w:style>
  <w:style w:type="character" w:customStyle="1" w:styleId="ClosingChar">
    <w:name w:val="Closing Char"/>
    <w:link w:val="Closing"/>
    <w:uiPriority w:val="99"/>
    <w:semiHidden/>
    <w:rsid w:val="005959B6"/>
    <w:rPr>
      <w:rFonts w:ascii="Arial" w:eastAsia="Times New Roman" w:hAnsi="Arial" w:cs="Times New Roman"/>
      <w:lang w:eastAsia="en-AU"/>
    </w:rPr>
  </w:style>
  <w:style w:type="table" w:styleId="ColorfulGrid">
    <w:name w:val="Colorful Grid"/>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5959B6"/>
    <w:rPr>
      <w:rFonts w:ascii="Arial" w:hAnsi="Arial"/>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5959B6"/>
    <w:rPr>
      <w:rFonts w:ascii="Arial" w:hAnsi="Arial"/>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5959B6"/>
    <w:rPr>
      <w:rFonts w:ascii="Arial" w:hAnsi="Arial"/>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5959B6"/>
    <w:rPr>
      <w:rFonts w:ascii="Arial" w:hAnsi="Arial"/>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5959B6"/>
    <w:rPr>
      <w:rFonts w:ascii="Arial" w:hAnsi="Arial"/>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5959B6"/>
    <w:rPr>
      <w:rFonts w:ascii="Arial" w:hAnsi="Arial"/>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5959B6"/>
    <w:rPr>
      <w:rFonts w:ascii="Arial" w:hAnsi="Arial"/>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5959B6"/>
    <w:rPr>
      <w:rFonts w:ascii="Arial" w:hAnsi="Arial"/>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5959B6"/>
    <w:rPr>
      <w:rFonts w:ascii="Arial" w:hAnsi="Arial"/>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5959B6"/>
    <w:rPr>
      <w:rFonts w:ascii="Arial" w:hAnsi="Arial"/>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5959B6"/>
    <w:rPr>
      <w:rFonts w:ascii="Arial" w:hAnsi="Arial"/>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5959B6"/>
    <w:rPr>
      <w:rFonts w:ascii="Arial" w:hAnsi="Arial"/>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5959B6"/>
    <w:rPr>
      <w:rFonts w:ascii="Arial" w:hAnsi="Arial"/>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5959B6"/>
    <w:rPr>
      <w:rFonts w:ascii="Arial" w:hAnsi="Arial"/>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5959B6"/>
    <w:rPr>
      <w:rFonts w:ascii="Arial" w:hAnsi="Arial"/>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paragraph" w:styleId="CommentText">
    <w:name w:val="annotation text"/>
    <w:basedOn w:val="Normal"/>
    <w:link w:val="CommentTextChar"/>
    <w:semiHidden/>
    <w:rsid w:val="005959B6"/>
    <w:rPr>
      <w:sz w:val="20"/>
    </w:rPr>
  </w:style>
  <w:style w:type="character" w:customStyle="1" w:styleId="CommentTextChar">
    <w:name w:val="Comment Text Char"/>
    <w:link w:val="CommentText"/>
    <w:semiHidden/>
    <w:rsid w:val="005959B6"/>
    <w:rPr>
      <w:rFonts w:ascii="Arial" w:eastAsia="Times New Roman" w:hAnsi="Arial" w:cs="Times New Roman"/>
      <w:sz w:val="20"/>
      <w:lang w:eastAsia="en-AU"/>
    </w:rPr>
  </w:style>
  <w:style w:type="paragraph" w:styleId="CommentSubject">
    <w:name w:val="annotation subject"/>
    <w:basedOn w:val="CommentText"/>
    <w:next w:val="CommentText"/>
    <w:link w:val="CommentSubjectChar"/>
    <w:uiPriority w:val="79"/>
    <w:semiHidden/>
    <w:rsid w:val="005959B6"/>
    <w:rPr>
      <w:b/>
      <w:bCs/>
    </w:rPr>
  </w:style>
  <w:style w:type="character" w:customStyle="1" w:styleId="CommentSubjectChar">
    <w:name w:val="Comment Subject Char"/>
    <w:link w:val="CommentSubject"/>
    <w:uiPriority w:val="79"/>
    <w:semiHidden/>
    <w:rsid w:val="005959B6"/>
    <w:rPr>
      <w:rFonts w:ascii="Arial" w:eastAsia="Times New Roman" w:hAnsi="Arial" w:cs="Times New Roman"/>
      <w:b/>
      <w:bCs/>
      <w:sz w:val="20"/>
      <w:lang w:eastAsia="en-AU"/>
    </w:rPr>
  </w:style>
  <w:style w:type="table" w:styleId="DarkList">
    <w:name w:val="Dark List"/>
    <w:basedOn w:val="TableNormal"/>
    <w:uiPriority w:val="70"/>
    <w:rsid w:val="005959B6"/>
    <w:rPr>
      <w:rFonts w:ascii="Arial" w:hAnsi="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5959B6"/>
    <w:rPr>
      <w:rFonts w:ascii="Arial" w:hAnsi="Arial"/>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5959B6"/>
    <w:rPr>
      <w:rFonts w:ascii="Arial" w:hAnsi="Arial"/>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5959B6"/>
    <w:rPr>
      <w:rFonts w:ascii="Arial" w:hAnsi="Arial"/>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5959B6"/>
    <w:rPr>
      <w:rFonts w:ascii="Arial" w:hAnsi="Arial"/>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5959B6"/>
    <w:rPr>
      <w:rFonts w:ascii="Arial" w:hAnsi="Arial"/>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5959B6"/>
    <w:rPr>
      <w:rFonts w:ascii="Arial" w:hAnsi="Arial"/>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Date">
    <w:name w:val="Date"/>
    <w:basedOn w:val="Normal"/>
    <w:next w:val="Normal"/>
    <w:link w:val="DateChar"/>
    <w:uiPriority w:val="99"/>
    <w:semiHidden/>
    <w:rsid w:val="005959B6"/>
  </w:style>
  <w:style w:type="character" w:customStyle="1" w:styleId="DateChar">
    <w:name w:val="Date Char"/>
    <w:link w:val="Date"/>
    <w:uiPriority w:val="99"/>
    <w:semiHidden/>
    <w:rsid w:val="005959B6"/>
    <w:rPr>
      <w:rFonts w:ascii="Arial" w:eastAsia="Times New Roman" w:hAnsi="Arial" w:cs="Times New Roman"/>
      <w:lang w:eastAsia="en-AU"/>
    </w:rPr>
  </w:style>
  <w:style w:type="paragraph" w:styleId="DocumentMap">
    <w:name w:val="Document Map"/>
    <w:basedOn w:val="Normal"/>
    <w:link w:val="DocumentMapChar"/>
    <w:uiPriority w:val="99"/>
    <w:semiHidden/>
    <w:rsid w:val="005959B6"/>
    <w:rPr>
      <w:rFonts w:ascii="Tahoma" w:hAnsi="Tahoma" w:cs="Tahoma"/>
      <w:sz w:val="16"/>
      <w:szCs w:val="16"/>
    </w:rPr>
  </w:style>
  <w:style w:type="character" w:customStyle="1" w:styleId="DocumentMapChar">
    <w:name w:val="Document Map Char"/>
    <w:link w:val="DocumentMap"/>
    <w:uiPriority w:val="99"/>
    <w:semiHidden/>
    <w:rsid w:val="005959B6"/>
    <w:rPr>
      <w:rFonts w:ascii="Tahoma" w:eastAsia="Times New Roman" w:hAnsi="Tahoma" w:cs="Tahoma"/>
      <w:sz w:val="16"/>
      <w:szCs w:val="16"/>
      <w:lang w:eastAsia="en-AU"/>
    </w:rPr>
  </w:style>
  <w:style w:type="paragraph" w:styleId="E-mailSignature">
    <w:name w:val="E-mail Signature"/>
    <w:basedOn w:val="Normal"/>
    <w:link w:val="E-mailSignatureChar"/>
    <w:uiPriority w:val="99"/>
    <w:semiHidden/>
    <w:rsid w:val="005959B6"/>
  </w:style>
  <w:style w:type="character" w:customStyle="1" w:styleId="E-mailSignatureChar">
    <w:name w:val="E-mail Signature Char"/>
    <w:link w:val="E-mailSignature"/>
    <w:uiPriority w:val="99"/>
    <w:semiHidden/>
    <w:rsid w:val="005959B6"/>
    <w:rPr>
      <w:rFonts w:ascii="Arial" w:eastAsia="Times New Roman" w:hAnsi="Arial" w:cs="Times New Roman"/>
      <w:lang w:eastAsia="en-AU"/>
    </w:rPr>
  </w:style>
  <w:style w:type="paragraph" w:styleId="EndnoteText">
    <w:name w:val="endnote text"/>
    <w:basedOn w:val="Normal"/>
    <w:link w:val="EndnoteTextChar"/>
    <w:uiPriority w:val="99"/>
    <w:semiHidden/>
    <w:rsid w:val="005959B6"/>
    <w:rPr>
      <w:sz w:val="20"/>
    </w:rPr>
  </w:style>
  <w:style w:type="character" w:customStyle="1" w:styleId="EndnoteTextChar">
    <w:name w:val="Endnote Text Char"/>
    <w:link w:val="EndnoteText"/>
    <w:uiPriority w:val="99"/>
    <w:semiHidden/>
    <w:rsid w:val="005959B6"/>
    <w:rPr>
      <w:rFonts w:ascii="Arial" w:eastAsia="Times New Roman" w:hAnsi="Arial" w:cs="Times New Roman"/>
      <w:sz w:val="20"/>
      <w:lang w:eastAsia="en-AU"/>
    </w:rPr>
  </w:style>
  <w:style w:type="paragraph" w:styleId="EnvelopeAddress">
    <w:name w:val="envelope address"/>
    <w:basedOn w:val="Normal"/>
    <w:uiPriority w:val="99"/>
    <w:semiHidden/>
    <w:rsid w:val="005959B6"/>
    <w:pPr>
      <w:framePr w:w="7920" w:h="1980" w:hRule="exact" w:hSpace="180" w:wrap="auto" w:hAnchor="page" w:xAlign="center" w:yAlign="bottom"/>
      <w:ind w:left="2880"/>
    </w:pPr>
    <w:rPr>
      <w:rFonts w:ascii="Cambria" w:hAnsi="Cambria"/>
      <w:sz w:val="24"/>
      <w:szCs w:val="24"/>
    </w:rPr>
  </w:style>
  <w:style w:type="paragraph" w:styleId="EnvelopeReturn">
    <w:name w:val="envelope return"/>
    <w:basedOn w:val="Normal"/>
    <w:uiPriority w:val="99"/>
    <w:semiHidden/>
    <w:rsid w:val="005959B6"/>
    <w:rPr>
      <w:rFonts w:ascii="Cambria" w:hAnsi="Cambria"/>
      <w:sz w:val="20"/>
    </w:rPr>
  </w:style>
  <w:style w:type="paragraph" w:styleId="FootnoteText">
    <w:name w:val="footnote text"/>
    <w:basedOn w:val="Normal"/>
    <w:link w:val="FootnoteTextChar"/>
    <w:uiPriority w:val="99"/>
    <w:semiHidden/>
    <w:rsid w:val="005959B6"/>
    <w:rPr>
      <w:sz w:val="20"/>
    </w:rPr>
  </w:style>
  <w:style w:type="character" w:customStyle="1" w:styleId="FootnoteTextChar">
    <w:name w:val="Footnote Text Char"/>
    <w:link w:val="FootnoteText"/>
    <w:uiPriority w:val="99"/>
    <w:semiHidden/>
    <w:rsid w:val="005959B6"/>
    <w:rPr>
      <w:rFonts w:ascii="Arial" w:eastAsia="Times New Roman" w:hAnsi="Arial" w:cs="Times New Roman"/>
      <w:sz w:val="20"/>
      <w:lang w:eastAsia="en-AU"/>
    </w:rPr>
  </w:style>
  <w:style w:type="paragraph" w:styleId="HTMLAddress">
    <w:name w:val="HTML Address"/>
    <w:basedOn w:val="Normal"/>
    <w:link w:val="HTMLAddressChar"/>
    <w:uiPriority w:val="99"/>
    <w:semiHidden/>
    <w:unhideWhenUsed/>
    <w:rsid w:val="005959B6"/>
    <w:rPr>
      <w:i/>
      <w:iCs/>
    </w:rPr>
  </w:style>
  <w:style w:type="character" w:customStyle="1" w:styleId="HTMLAddressChar">
    <w:name w:val="HTML Address Char"/>
    <w:link w:val="HTMLAddress"/>
    <w:uiPriority w:val="99"/>
    <w:semiHidden/>
    <w:rsid w:val="005959B6"/>
    <w:rPr>
      <w:rFonts w:ascii="Arial" w:eastAsia="Times New Roman" w:hAnsi="Arial" w:cs="Times New Roman"/>
      <w:i/>
      <w:iCs/>
      <w:lang w:eastAsia="en-AU"/>
    </w:rPr>
  </w:style>
  <w:style w:type="paragraph" w:styleId="HTMLPreformatted">
    <w:name w:val="HTML Preformatted"/>
    <w:basedOn w:val="Normal"/>
    <w:link w:val="HTMLPreformattedChar"/>
    <w:uiPriority w:val="99"/>
    <w:semiHidden/>
    <w:unhideWhenUsed/>
    <w:rsid w:val="005959B6"/>
    <w:rPr>
      <w:rFonts w:ascii="Consolas" w:hAnsi="Consolas" w:cs="Consolas"/>
      <w:sz w:val="20"/>
    </w:rPr>
  </w:style>
  <w:style w:type="character" w:customStyle="1" w:styleId="HTMLPreformattedChar">
    <w:name w:val="HTML Preformatted Char"/>
    <w:link w:val="HTMLPreformatted"/>
    <w:uiPriority w:val="99"/>
    <w:semiHidden/>
    <w:rsid w:val="005959B6"/>
    <w:rPr>
      <w:rFonts w:ascii="Consolas" w:eastAsia="Times New Roman" w:hAnsi="Consolas" w:cs="Consolas"/>
      <w:sz w:val="20"/>
      <w:lang w:eastAsia="en-AU"/>
    </w:rPr>
  </w:style>
  <w:style w:type="paragraph" w:styleId="Index1">
    <w:name w:val="index 1"/>
    <w:basedOn w:val="Normal"/>
    <w:next w:val="Normal"/>
    <w:autoRedefine/>
    <w:uiPriority w:val="99"/>
    <w:semiHidden/>
    <w:unhideWhenUsed/>
    <w:rsid w:val="005959B6"/>
    <w:pPr>
      <w:ind w:left="220" w:hanging="220"/>
    </w:pPr>
  </w:style>
  <w:style w:type="paragraph" w:styleId="Index2">
    <w:name w:val="index 2"/>
    <w:basedOn w:val="Normal"/>
    <w:next w:val="Normal"/>
    <w:autoRedefine/>
    <w:uiPriority w:val="99"/>
    <w:semiHidden/>
    <w:unhideWhenUsed/>
    <w:rsid w:val="005959B6"/>
    <w:pPr>
      <w:ind w:left="440" w:hanging="220"/>
    </w:pPr>
  </w:style>
  <w:style w:type="paragraph" w:styleId="Index3">
    <w:name w:val="index 3"/>
    <w:basedOn w:val="Normal"/>
    <w:next w:val="Normal"/>
    <w:autoRedefine/>
    <w:uiPriority w:val="99"/>
    <w:semiHidden/>
    <w:unhideWhenUsed/>
    <w:rsid w:val="005959B6"/>
    <w:pPr>
      <w:ind w:left="660" w:hanging="220"/>
    </w:pPr>
  </w:style>
  <w:style w:type="paragraph" w:styleId="Index4">
    <w:name w:val="index 4"/>
    <w:basedOn w:val="Normal"/>
    <w:next w:val="Normal"/>
    <w:autoRedefine/>
    <w:uiPriority w:val="99"/>
    <w:semiHidden/>
    <w:unhideWhenUsed/>
    <w:rsid w:val="005959B6"/>
    <w:pPr>
      <w:ind w:left="880" w:hanging="220"/>
    </w:pPr>
  </w:style>
  <w:style w:type="paragraph" w:styleId="Index5">
    <w:name w:val="index 5"/>
    <w:basedOn w:val="Normal"/>
    <w:next w:val="Normal"/>
    <w:autoRedefine/>
    <w:uiPriority w:val="99"/>
    <w:semiHidden/>
    <w:unhideWhenUsed/>
    <w:rsid w:val="005959B6"/>
    <w:pPr>
      <w:ind w:left="1100" w:hanging="220"/>
    </w:pPr>
  </w:style>
  <w:style w:type="paragraph" w:styleId="Index6">
    <w:name w:val="index 6"/>
    <w:basedOn w:val="Normal"/>
    <w:next w:val="Normal"/>
    <w:autoRedefine/>
    <w:uiPriority w:val="99"/>
    <w:semiHidden/>
    <w:unhideWhenUsed/>
    <w:rsid w:val="005959B6"/>
    <w:pPr>
      <w:ind w:left="1320" w:hanging="220"/>
    </w:pPr>
  </w:style>
  <w:style w:type="paragraph" w:styleId="Index7">
    <w:name w:val="index 7"/>
    <w:basedOn w:val="Normal"/>
    <w:next w:val="Normal"/>
    <w:autoRedefine/>
    <w:uiPriority w:val="99"/>
    <w:semiHidden/>
    <w:unhideWhenUsed/>
    <w:rsid w:val="005959B6"/>
    <w:pPr>
      <w:ind w:left="1540" w:hanging="220"/>
    </w:pPr>
  </w:style>
  <w:style w:type="paragraph" w:styleId="Index8">
    <w:name w:val="index 8"/>
    <w:basedOn w:val="Normal"/>
    <w:next w:val="Normal"/>
    <w:autoRedefine/>
    <w:uiPriority w:val="99"/>
    <w:semiHidden/>
    <w:unhideWhenUsed/>
    <w:rsid w:val="005959B6"/>
    <w:pPr>
      <w:ind w:left="1760" w:hanging="220"/>
    </w:pPr>
  </w:style>
  <w:style w:type="paragraph" w:styleId="Index9">
    <w:name w:val="index 9"/>
    <w:basedOn w:val="Normal"/>
    <w:next w:val="Normal"/>
    <w:autoRedefine/>
    <w:uiPriority w:val="99"/>
    <w:semiHidden/>
    <w:unhideWhenUsed/>
    <w:rsid w:val="005959B6"/>
    <w:pPr>
      <w:ind w:left="1980" w:hanging="220"/>
    </w:pPr>
  </w:style>
  <w:style w:type="paragraph" w:styleId="IndexHeading">
    <w:name w:val="index heading"/>
    <w:basedOn w:val="Normal"/>
    <w:next w:val="Index1"/>
    <w:uiPriority w:val="99"/>
    <w:semiHidden/>
    <w:unhideWhenUsed/>
    <w:rsid w:val="005959B6"/>
    <w:rPr>
      <w:rFonts w:ascii="Cambria" w:hAnsi="Cambria"/>
      <w:b/>
      <w:bCs/>
    </w:rPr>
  </w:style>
  <w:style w:type="paragraph" w:styleId="IntenseQuote">
    <w:name w:val="Intense Quote"/>
    <w:basedOn w:val="Normal"/>
    <w:next w:val="Normal"/>
    <w:link w:val="IntenseQuoteChar"/>
    <w:uiPriority w:val="99"/>
    <w:semiHidden/>
    <w:qFormat/>
    <w:rsid w:val="005959B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99"/>
    <w:rsid w:val="005959B6"/>
    <w:rPr>
      <w:rFonts w:ascii="Arial" w:eastAsia="Times New Roman" w:hAnsi="Arial" w:cs="Times New Roman"/>
      <w:b/>
      <w:bCs/>
      <w:i/>
      <w:iCs/>
      <w:color w:val="4F81BD"/>
      <w:lang w:eastAsia="en-AU"/>
    </w:rPr>
  </w:style>
  <w:style w:type="table" w:styleId="LightGrid">
    <w:name w:val="Light Grid"/>
    <w:basedOn w:val="TableNormal"/>
    <w:uiPriority w:val="62"/>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5959B6"/>
    <w:rPr>
      <w:rFonts w:ascii="Arial" w:hAnsi="Arial"/>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5959B6"/>
    <w:rPr>
      <w:rFonts w:ascii="Arial" w:hAnsi="Aria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5959B6"/>
    <w:rPr>
      <w:rFonts w:ascii="Arial" w:hAnsi="Arial"/>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5959B6"/>
    <w:rPr>
      <w:rFonts w:ascii="Arial" w:hAnsi="Arial"/>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5959B6"/>
    <w:rPr>
      <w:rFonts w:ascii="Arial" w:hAnsi="Arial"/>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5959B6"/>
    <w:rPr>
      <w:rFonts w:ascii="Arial" w:hAnsi="Aria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5959B6"/>
    <w:rPr>
      <w:rFonts w:ascii="Arial" w:hAnsi="Arial"/>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5959B6"/>
    <w:rPr>
      <w:rFonts w:ascii="Arial" w:hAnsi="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5959B6"/>
    <w:rPr>
      <w:rFonts w:ascii="Arial" w:hAnsi="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5959B6"/>
    <w:rPr>
      <w:rFonts w:ascii="Arial" w:hAnsi="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5959B6"/>
    <w:rPr>
      <w:rFonts w:ascii="Arial" w:hAnsi="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5959B6"/>
    <w:rPr>
      <w:rFonts w:ascii="Arial" w:hAnsi="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5959B6"/>
    <w:rPr>
      <w:rFonts w:ascii="Arial" w:hAnsi="Arial"/>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List">
    <w:name w:val="List"/>
    <w:basedOn w:val="Normal"/>
    <w:uiPriority w:val="99"/>
    <w:semiHidden/>
    <w:unhideWhenUsed/>
    <w:rsid w:val="005959B6"/>
    <w:pPr>
      <w:ind w:left="283" w:hanging="283"/>
      <w:contextualSpacing/>
    </w:pPr>
  </w:style>
  <w:style w:type="paragraph" w:styleId="List2">
    <w:name w:val="List 2"/>
    <w:basedOn w:val="Normal"/>
    <w:uiPriority w:val="99"/>
    <w:semiHidden/>
    <w:unhideWhenUsed/>
    <w:rsid w:val="005959B6"/>
    <w:pPr>
      <w:ind w:left="566" w:hanging="283"/>
      <w:contextualSpacing/>
    </w:pPr>
  </w:style>
  <w:style w:type="paragraph" w:styleId="List3">
    <w:name w:val="List 3"/>
    <w:basedOn w:val="Normal"/>
    <w:uiPriority w:val="99"/>
    <w:semiHidden/>
    <w:unhideWhenUsed/>
    <w:rsid w:val="005959B6"/>
    <w:pPr>
      <w:ind w:left="849" w:hanging="283"/>
      <w:contextualSpacing/>
    </w:pPr>
  </w:style>
  <w:style w:type="paragraph" w:styleId="List4">
    <w:name w:val="List 4"/>
    <w:basedOn w:val="Normal"/>
    <w:uiPriority w:val="99"/>
    <w:semiHidden/>
    <w:unhideWhenUsed/>
    <w:rsid w:val="005959B6"/>
    <w:pPr>
      <w:ind w:left="1132" w:hanging="283"/>
      <w:contextualSpacing/>
    </w:pPr>
  </w:style>
  <w:style w:type="paragraph" w:styleId="List5">
    <w:name w:val="List 5"/>
    <w:basedOn w:val="Normal"/>
    <w:uiPriority w:val="99"/>
    <w:semiHidden/>
    <w:unhideWhenUsed/>
    <w:rsid w:val="005959B6"/>
    <w:pPr>
      <w:ind w:left="1415" w:hanging="283"/>
      <w:contextualSpacing/>
    </w:pPr>
  </w:style>
  <w:style w:type="paragraph" w:styleId="ListBullet">
    <w:name w:val="List Bullet"/>
    <w:basedOn w:val="Normal"/>
    <w:uiPriority w:val="99"/>
    <w:semiHidden/>
    <w:unhideWhenUsed/>
    <w:rsid w:val="005959B6"/>
    <w:pPr>
      <w:numPr>
        <w:numId w:val="11"/>
      </w:numPr>
      <w:contextualSpacing/>
    </w:pPr>
  </w:style>
  <w:style w:type="paragraph" w:styleId="ListBullet2">
    <w:name w:val="List Bullet 2"/>
    <w:basedOn w:val="Normal"/>
    <w:uiPriority w:val="99"/>
    <w:semiHidden/>
    <w:unhideWhenUsed/>
    <w:rsid w:val="005959B6"/>
    <w:pPr>
      <w:numPr>
        <w:numId w:val="13"/>
      </w:numPr>
      <w:contextualSpacing/>
    </w:pPr>
  </w:style>
  <w:style w:type="paragraph" w:styleId="ListBullet3">
    <w:name w:val="List Bullet 3"/>
    <w:basedOn w:val="Normal"/>
    <w:uiPriority w:val="99"/>
    <w:semiHidden/>
    <w:unhideWhenUsed/>
    <w:rsid w:val="005959B6"/>
    <w:pPr>
      <w:numPr>
        <w:numId w:val="14"/>
      </w:numPr>
      <w:contextualSpacing/>
    </w:pPr>
  </w:style>
  <w:style w:type="paragraph" w:styleId="ListBullet4">
    <w:name w:val="List Bullet 4"/>
    <w:basedOn w:val="Normal"/>
    <w:uiPriority w:val="99"/>
    <w:semiHidden/>
    <w:unhideWhenUsed/>
    <w:rsid w:val="005959B6"/>
    <w:pPr>
      <w:numPr>
        <w:numId w:val="15"/>
      </w:numPr>
      <w:contextualSpacing/>
    </w:pPr>
  </w:style>
  <w:style w:type="paragraph" w:styleId="ListBullet5">
    <w:name w:val="List Bullet 5"/>
    <w:basedOn w:val="Normal"/>
    <w:uiPriority w:val="99"/>
    <w:semiHidden/>
    <w:unhideWhenUsed/>
    <w:rsid w:val="005959B6"/>
    <w:pPr>
      <w:numPr>
        <w:numId w:val="16"/>
      </w:numPr>
      <w:contextualSpacing/>
    </w:pPr>
  </w:style>
  <w:style w:type="paragraph" w:styleId="ListContinue">
    <w:name w:val="List Continue"/>
    <w:basedOn w:val="Normal"/>
    <w:uiPriority w:val="99"/>
    <w:semiHidden/>
    <w:unhideWhenUsed/>
    <w:rsid w:val="005959B6"/>
    <w:pPr>
      <w:spacing w:after="120"/>
      <w:ind w:left="283"/>
      <w:contextualSpacing/>
    </w:pPr>
  </w:style>
  <w:style w:type="paragraph" w:styleId="ListContinue2">
    <w:name w:val="List Continue 2"/>
    <w:basedOn w:val="Normal"/>
    <w:uiPriority w:val="99"/>
    <w:semiHidden/>
    <w:unhideWhenUsed/>
    <w:rsid w:val="005959B6"/>
    <w:pPr>
      <w:spacing w:after="120"/>
      <w:ind w:left="566"/>
      <w:contextualSpacing/>
    </w:pPr>
  </w:style>
  <w:style w:type="paragraph" w:styleId="ListContinue3">
    <w:name w:val="List Continue 3"/>
    <w:basedOn w:val="Normal"/>
    <w:uiPriority w:val="99"/>
    <w:semiHidden/>
    <w:unhideWhenUsed/>
    <w:rsid w:val="005959B6"/>
    <w:pPr>
      <w:spacing w:after="120"/>
      <w:ind w:left="849"/>
      <w:contextualSpacing/>
    </w:pPr>
  </w:style>
  <w:style w:type="paragraph" w:styleId="ListContinue4">
    <w:name w:val="List Continue 4"/>
    <w:basedOn w:val="Normal"/>
    <w:uiPriority w:val="99"/>
    <w:semiHidden/>
    <w:unhideWhenUsed/>
    <w:rsid w:val="005959B6"/>
    <w:pPr>
      <w:spacing w:after="120"/>
      <w:ind w:left="1132"/>
      <w:contextualSpacing/>
    </w:pPr>
  </w:style>
  <w:style w:type="paragraph" w:styleId="ListContinue5">
    <w:name w:val="List Continue 5"/>
    <w:basedOn w:val="Normal"/>
    <w:uiPriority w:val="99"/>
    <w:semiHidden/>
    <w:unhideWhenUsed/>
    <w:rsid w:val="005959B6"/>
    <w:pPr>
      <w:spacing w:after="120"/>
      <w:ind w:left="1415"/>
      <w:contextualSpacing/>
    </w:pPr>
  </w:style>
  <w:style w:type="paragraph" w:styleId="ListNumber">
    <w:name w:val="List Number"/>
    <w:basedOn w:val="Normal"/>
    <w:uiPriority w:val="99"/>
    <w:semiHidden/>
    <w:unhideWhenUsed/>
    <w:rsid w:val="005959B6"/>
    <w:pPr>
      <w:numPr>
        <w:numId w:val="17"/>
      </w:numPr>
      <w:contextualSpacing/>
    </w:pPr>
  </w:style>
  <w:style w:type="paragraph" w:styleId="ListNumber2">
    <w:name w:val="List Number 2"/>
    <w:basedOn w:val="Normal"/>
    <w:uiPriority w:val="99"/>
    <w:semiHidden/>
    <w:unhideWhenUsed/>
    <w:rsid w:val="005959B6"/>
    <w:pPr>
      <w:numPr>
        <w:numId w:val="18"/>
      </w:numPr>
      <w:contextualSpacing/>
    </w:pPr>
  </w:style>
  <w:style w:type="paragraph" w:styleId="ListNumber3">
    <w:name w:val="List Number 3"/>
    <w:basedOn w:val="Normal"/>
    <w:uiPriority w:val="99"/>
    <w:semiHidden/>
    <w:unhideWhenUsed/>
    <w:rsid w:val="005959B6"/>
    <w:pPr>
      <w:numPr>
        <w:numId w:val="19"/>
      </w:numPr>
      <w:contextualSpacing/>
    </w:pPr>
  </w:style>
  <w:style w:type="paragraph" w:styleId="ListNumber4">
    <w:name w:val="List Number 4"/>
    <w:basedOn w:val="Normal"/>
    <w:uiPriority w:val="99"/>
    <w:semiHidden/>
    <w:unhideWhenUsed/>
    <w:rsid w:val="005959B6"/>
    <w:pPr>
      <w:numPr>
        <w:numId w:val="20"/>
      </w:numPr>
      <w:contextualSpacing/>
    </w:pPr>
  </w:style>
  <w:style w:type="paragraph" w:styleId="ListNumber5">
    <w:name w:val="List Number 5"/>
    <w:basedOn w:val="Normal"/>
    <w:uiPriority w:val="99"/>
    <w:semiHidden/>
    <w:unhideWhenUsed/>
    <w:rsid w:val="005959B6"/>
    <w:pPr>
      <w:numPr>
        <w:numId w:val="21"/>
      </w:numPr>
      <w:contextualSpacing/>
    </w:pPr>
  </w:style>
  <w:style w:type="paragraph" w:styleId="MacroText">
    <w:name w:val="macro"/>
    <w:link w:val="MacroTextChar"/>
    <w:uiPriority w:val="39"/>
    <w:semiHidden/>
    <w:rsid w:val="005959B6"/>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2"/>
      <w:szCs w:val="22"/>
      <w:lang w:eastAsia="en-US"/>
    </w:rPr>
  </w:style>
  <w:style w:type="character" w:customStyle="1" w:styleId="MacroTextChar">
    <w:name w:val="Macro Text Char"/>
    <w:link w:val="MacroText"/>
    <w:uiPriority w:val="39"/>
    <w:semiHidden/>
    <w:rsid w:val="005959B6"/>
    <w:rPr>
      <w:rFonts w:ascii="Consolas" w:eastAsia="Times New Roman" w:hAnsi="Consolas" w:cs="Consolas"/>
    </w:rPr>
  </w:style>
  <w:style w:type="table" w:styleId="MediumGrid1">
    <w:name w:val="Medium Grid 1"/>
    <w:basedOn w:val="TableNormal"/>
    <w:uiPriority w:val="67"/>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5959B6"/>
    <w:rPr>
      <w:rFonts w:ascii="Arial" w:hAnsi="Arial"/>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5959B6"/>
    <w:rPr>
      <w:rFonts w:ascii="Arial" w:hAnsi="Arial"/>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5959B6"/>
    <w:rPr>
      <w:rFonts w:ascii="Arial" w:hAnsi="Arial"/>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5959B6"/>
    <w:rPr>
      <w:rFonts w:ascii="Arial" w:hAnsi="Arial"/>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5959B6"/>
    <w:rPr>
      <w:rFonts w:ascii="Arial" w:hAnsi="Arial"/>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5959B6"/>
    <w:rPr>
      <w:rFonts w:ascii="Arial" w:hAnsi="Arial"/>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5959B6"/>
    <w:rPr>
      <w:rFonts w:ascii="Arial" w:hAnsi="Arial"/>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5959B6"/>
    <w:rPr>
      <w:rFonts w:ascii="Arial" w:hAnsi="Arial"/>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5959B6"/>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5959B6"/>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5959B6"/>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5959B6"/>
    <w:rPr>
      <w:rFonts w:ascii="Cambria"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5959B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5959B6"/>
    <w:rPr>
      <w:rFonts w:ascii="Cambria"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5959B6"/>
    <w:rPr>
      <w:rFonts w:ascii="Cambria"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5959B6"/>
    <w:rPr>
      <w:rFonts w:ascii="Arial" w:hAnsi="Arial"/>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59B6"/>
    <w:rPr>
      <w:rFonts w:ascii="Arial" w:hAnsi="Aria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59B6"/>
    <w:rPr>
      <w:rFonts w:ascii="Arial" w:hAnsi="Arial"/>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59B6"/>
    <w:rPr>
      <w:rFonts w:ascii="Arial" w:hAnsi="Arial"/>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59B6"/>
    <w:rPr>
      <w:rFonts w:ascii="Arial" w:hAnsi="Arial"/>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59B6"/>
    <w:rPr>
      <w:rFonts w:ascii="Arial" w:hAnsi="Aria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59B6"/>
    <w:rPr>
      <w:rFonts w:ascii="Arial" w:hAnsi="Arial"/>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59B6"/>
    <w:rPr>
      <w:rFonts w:ascii="Arial" w:hAnsi="Aria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39"/>
    <w:semiHidden/>
    <w:rsid w:val="005959B6"/>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 w:val="24"/>
      <w:szCs w:val="24"/>
    </w:rPr>
  </w:style>
  <w:style w:type="character" w:customStyle="1" w:styleId="MessageHeaderChar">
    <w:name w:val="Message Header Char"/>
    <w:link w:val="MessageHeader"/>
    <w:uiPriority w:val="39"/>
    <w:semiHidden/>
    <w:rsid w:val="005959B6"/>
    <w:rPr>
      <w:rFonts w:ascii="Cambria" w:eastAsia="Times New Roman" w:hAnsi="Cambria" w:cs="Times New Roman"/>
      <w:sz w:val="24"/>
      <w:szCs w:val="24"/>
      <w:shd w:val="pct20" w:color="auto" w:fill="auto"/>
      <w:lang w:eastAsia="en-AU"/>
    </w:rPr>
  </w:style>
  <w:style w:type="paragraph" w:styleId="NoSpacing">
    <w:name w:val="No Spacing"/>
    <w:uiPriority w:val="99"/>
    <w:semiHidden/>
    <w:rsid w:val="005959B6"/>
    <w:rPr>
      <w:rFonts w:ascii="Arial" w:hAnsi="Arial"/>
      <w:sz w:val="22"/>
      <w:szCs w:val="22"/>
      <w:lang w:eastAsia="en-US"/>
    </w:rPr>
  </w:style>
  <w:style w:type="paragraph" w:styleId="NormalWeb">
    <w:name w:val="Normal (Web)"/>
    <w:basedOn w:val="Normal"/>
    <w:uiPriority w:val="99"/>
    <w:semiHidden/>
    <w:rsid w:val="005959B6"/>
    <w:rPr>
      <w:rFonts w:ascii="Times New Roman" w:hAnsi="Times New Roman"/>
      <w:sz w:val="24"/>
      <w:szCs w:val="24"/>
    </w:rPr>
  </w:style>
  <w:style w:type="paragraph" w:styleId="NormalIndent">
    <w:name w:val="Normal Indent"/>
    <w:basedOn w:val="Normal"/>
    <w:uiPriority w:val="99"/>
    <w:semiHidden/>
    <w:rsid w:val="005959B6"/>
    <w:pPr>
      <w:ind w:left="720"/>
    </w:pPr>
  </w:style>
  <w:style w:type="paragraph" w:styleId="NoteHeading">
    <w:name w:val="Note Heading"/>
    <w:basedOn w:val="Normal"/>
    <w:next w:val="Normal"/>
    <w:link w:val="NoteHeadingChar"/>
    <w:uiPriority w:val="99"/>
    <w:semiHidden/>
    <w:rsid w:val="005959B6"/>
  </w:style>
  <w:style w:type="character" w:customStyle="1" w:styleId="NoteHeadingChar">
    <w:name w:val="Note Heading Char"/>
    <w:link w:val="NoteHeading"/>
    <w:uiPriority w:val="99"/>
    <w:semiHidden/>
    <w:rsid w:val="005959B6"/>
    <w:rPr>
      <w:rFonts w:ascii="Arial" w:eastAsia="Times New Roman" w:hAnsi="Arial" w:cs="Times New Roman"/>
      <w:lang w:eastAsia="en-AU"/>
    </w:rPr>
  </w:style>
  <w:style w:type="paragraph" w:styleId="PlainText">
    <w:name w:val="Plain Text"/>
    <w:basedOn w:val="Normal"/>
    <w:link w:val="PlainTextChar"/>
    <w:uiPriority w:val="99"/>
    <w:semiHidden/>
    <w:rsid w:val="005959B6"/>
    <w:rPr>
      <w:rFonts w:ascii="Consolas" w:hAnsi="Consolas" w:cs="Consolas"/>
      <w:sz w:val="21"/>
      <w:szCs w:val="21"/>
    </w:rPr>
  </w:style>
  <w:style w:type="character" w:customStyle="1" w:styleId="PlainTextChar">
    <w:name w:val="Plain Text Char"/>
    <w:link w:val="PlainText"/>
    <w:uiPriority w:val="99"/>
    <w:semiHidden/>
    <w:rsid w:val="005959B6"/>
    <w:rPr>
      <w:rFonts w:ascii="Consolas" w:eastAsia="Times New Roman" w:hAnsi="Consolas" w:cs="Consolas"/>
      <w:sz w:val="21"/>
      <w:szCs w:val="21"/>
      <w:lang w:eastAsia="en-AU"/>
    </w:rPr>
  </w:style>
  <w:style w:type="paragraph" w:styleId="Quote">
    <w:name w:val="Quote"/>
    <w:basedOn w:val="Normal"/>
    <w:next w:val="Normal"/>
    <w:link w:val="QuoteChar"/>
    <w:uiPriority w:val="31"/>
    <w:semiHidden/>
    <w:rsid w:val="005959B6"/>
    <w:rPr>
      <w:i/>
      <w:iCs/>
      <w:color w:val="000000"/>
    </w:rPr>
  </w:style>
  <w:style w:type="character" w:customStyle="1" w:styleId="QuoteChar">
    <w:name w:val="Quote Char"/>
    <w:link w:val="Quote"/>
    <w:uiPriority w:val="31"/>
    <w:rsid w:val="005959B6"/>
    <w:rPr>
      <w:rFonts w:ascii="Arial" w:eastAsia="Times New Roman" w:hAnsi="Arial" w:cs="Times New Roman"/>
      <w:i/>
      <w:iCs/>
      <w:color w:val="000000"/>
      <w:lang w:eastAsia="en-AU"/>
    </w:rPr>
  </w:style>
  <w:style w:type="paragraph" w:styleId="Salutation">
    <w:name w:val="Salutation"/>
    <w:basedOn w:val="Normal"/>
    <w:next w:val="Normal"/>
    <w:link w:val="SalutationChar"/>
    <w:uiPriority w:val="99"/>
    <w:semiHidden/>
    <w:rsid w:val="005959B6"/>
  </w:style>
  <w:style w:type="character" w:customStyle="1" w:styleId="SalutationChar">
    <w:name w:val="Salutation Char"/>
    <w:link w:val="Salutation"/>
    <w:uiPriority w:val="99"/>
    <w:semiHidden/>
    <w:rsid w:val="005959B6"/>
    <w:rPr>
      <w:rFonts w:ascii="Arial" w:eastAsia="Times New Roman" w:hAnsi="Arial" w:cs="Times New Roman"/>
      <w:lang w:eastAsia="en-AU"/>
    </w:rPr>
  </w:style>
  <w:style w:type="paragraph" w:styleId="Subtitle">
    <w:name w:val="Subtitle"/>
    <w:basedOn w:val="Normal"/>
    <w:next w:val="Normal"/>
    <w:link w:val="SubtitleChar"/>
    <w:uiPriority w:val="99"/>
    <w:semiHidden/>
    <w:rsid w:val="005959B6"/>
    <w:pPr>
      <w:numPr>
        <w:ilvl w:val="1"/>
      </w:numPr>
    </w:pPr>
    <w:rPr>
      <w:rFonts w:ascii="Cambria" w:hAnsi="Cambria"/>
      <w:i/>
      <w:iCs/>
      <w:color w:val="4F81BD"/>
      <w:spacing w:val="15"/>
      <w:sz w:val="24"/>
      <w:szCs w:val="24"/>
    </w:rPr>
  </w:style>
  <w:style w:type="character" w:customStyle="1" w:styleId="SubtitleChar">
    <w:name w:val="Subtitle Char"/>
    <w:link w:val="Subtitle"/>
    <w:uiPriority w:val="99"/>
    <w:rsid w:val="005959B6"/>
    <w:rPr>
      <w:rFonts w:ascii="Cambria" w:eastAsia="Times New Roman" w:hAnsi="Cambria" w:cs="Times New Roman"/>
      <w:i/>
      <w:iCs/>
      <w:color w:val="4F81BD"/>
      <w:spacing w:val="15"/>
      <w:sz w:val="24"/>
      <w:szCs w:val="24"/>
      <w:lang w:eastAsia="en-AU"/>
    </w:rPr>
  </w:style>
  <w:style w:type="table" w:styleId="Table3Deffects1">
    <w:name w:val="Table 3D effects 1"/>
    <w:basedOn w:val="TableNormal"/>
    <w:rsid w:val="005959B6"/>
    <w:rPr>
      <w:rFonts w:ascii="Arial" w:hAnsi="Aria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959B6"/>
    <w:rPr>
      <w:rFonts w:ascii="Arial" w:hAnsi="Aria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959B6"/>
    <w:rPr>
      <w:rFonts w:ascii="Arial" w:hAnsi="Aria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959B6"/>
    <w:rPr>
      <w:rFonts w:ascii="Arial" w:hAnsi="Aria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959B6"/>
    <w:rPr>
      <w:rFonts w:ascii="Arial" w:hAnsi="Arial"/>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959B6"/>
    <w:rPr>
      <w:rFonts w:ascii="Arial" w:hAnsi="Aria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959B6"/>
    <w:rPr>
      <w:rFonts w:ascii="Arial" w:hAnsi="Arial"/>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959B6"/>
    <w:rPr>
      <w:rFonts w:ascii="Arial" w:hAnsi="Aria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959B6"/>
    <w:rPr>
      <w:rFonts w:ascii="Arial" w:hAnsi="Aria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959B6"/>
    <w:rPr>
      <w:rFonts w:ascii="Arial" w:hAnsi="Arial"/>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959B6"/>
    <w:rPr>
      <w:rFonts w:ascii="Arial" w:hAnsi="Arial"/>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959B6"/>
    <w:rPr>
      <w:rFonts w:ascii="Arial" w:hAnsi="Arial"/>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959B6"/>
    <w:rPr>
      <w:rFonts w:ascii="Arial" w:hAnsi="Aria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959B6"/>
    <w:rPr>
      <w:rFonts w:ascii="Arial" w:hAnsi="Aria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959B6"/>
    <w:rPr>
      <w:rFonts w:ascii="Arial" w:hAnsi="Aria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959B6"/>
    <w:rPr>
      <w:rFonts w:ascii="Arial" w:hAnsi="Aria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959B6"/>
    <w:rPr>
      <w:rFonts w:ascii="Arial" w:hAnsi="Aria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959B6"/>
    <w:rPr>
      <w:rFonts w:ascii="Arial" w:hAnsi="Aria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959B6"/>
    <w:rPr>
      <w:rFonts w:ascii="Arial" w:hAnsi="Aria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959B6"/>
    <w:rPr>
      <w:rFonts w:ascii="Arial" w:hAnsi="Arial"/>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959B6"/>
    <w:rPr>
      <w:rFonts w:ascii="Arial" w:hAnsi="Aria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959B6"/>
    <w:rPr>
      <w:rFonts w:ascii="Arial" w:hAnsi="Aria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959B6"/>
    <w:rPr>
      <w:rFonts w:ascii="Arial" w:hAnsi="Aria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959B6"/>
    <w:rPr>
      <w:rFonts w:ascii="Arial" w:hAnsi="Aria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959B6"/>
    <w:rPr>
      <w:rFonts w:ascii="Arial" w:hAnsi="Aria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959B6"/>
    <w:rPr>
      <w:rFonts w:ascii="Arial" w:hAnsi="Aria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5959B6"/>
    <w:pPr>
      <w:ind w:left="220" w:hanging="220"/>
    </w:pPr>
  </w:style>
  <w:style w:type="paragraph" w:styleId="TableofFigures">
    <w:name w:val="table of figures"/>
    <w:basedOn w:val="Normal"/>
    <w:next w:val="Normal"/>
    <w:semiHidden/>
    <w:rsid w:val="005959B6"/>
  </w:style>
  <w:style w:type="table" w:styleId="TableProfessional">
    <w:name w:val="Table Professional"/>
    <w:basedOn w:val="TableNormal"/>
    <w:rsid w:val="005959B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959B6"/>
    <w:rPr>
      <w:rFonts w:ascii="Arial" w:hAnsi="Aria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959B6"/>
    <w:rPr>
      <w:rFonts w:ascii="Arial" w:hAnsi="Aria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959B6"/>
    <w:rPr>
      <w:rFonts w:ascii="Arial" w:hAnsi="Aria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959B6"/>
    <w:rPr>
      <w:rFonts w:ascii="Arial" w:hAnsi="Aria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959B6"/>
    <w:rPr>
      <w:rFonts w:ascii="Arial" w:hAnsi="Aria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959B6"/>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959B6"/>
    <w:rPr>
      <w:rFonts w:ascii="Arial" w:hAnsi="Aria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959B6"/>
    <w:rPr>
      <w:rFonts w:ascii="Arial" w:hAnsi="Aria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959B6"/>
    <w:rPr>
      <w:rFonts w:ascii="Arial" w:hAnsi="Aria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semiHidden/>
    <w:rsid w:val="005959B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99"/>
    <w:rsid w:val="005959B6"/>
    <w:rPr>
      <w:rFonts w:ascii="Cambria" w:eastAsia="Times New Roman" w:hAnsi="Cambria" w:cs="Times New Roman"/>
      <w:color w:val="17365D"/>
      <w:spacing w:val="5"/>
      <w:kern w:val="28"/>
      <w:sz w:val="52"/>
      <w:szCs w:val="52"/>
      <w:lang w:eastAsia="en-AU"/>
    </w:rPr>
  </w:style>
  <w:style w:type="paragraph" w:styleId="TOAHeading">
    <w:name w:val="toa heading"/>
    <w:basedOn w:val="Normal"/>
    <w:next w:val="Normal"/>
    <w:uiPriority w:val="99"/>
    <w:semiHidden/>
    <w:rsid w:val="005959B6"/>
    <w:pPr>
      <w:spacing w:before="120"/>
    </w:pPr>
    <w:rPr>
      <w:rFonts w:ascii="Cambria" w:hAnsi="Cambria"/>
      <w:b/>
      <w:bCs/>
      <w:sz w:val="24"/>
      <w:szCs w:val="24"/>
    </w:rPr>
  </w:style>
  <w:style w:type="paragraph" w:styleId="TOCHeading">
    <w:name w:val="TOC Heading"/>
    <w:basedOn w:val="Heading1"/>
    <w:next w:val="Normal"/>
    <w:uiPriority w:val="39"/>
    <w:semiHidden/>
    <w:unhideWhenUsed/>
    <w:qFormat/>
    <w:rsid w:val="005959B6"/>
    <w:pPr>
      <w:keepLines/>
      <w:spacing w:before="480"/>
      <w:outlineLvl w:val="9"/>
    </w:pPr>
    <w:rPr>
      <w:rFonts w:ascii="Cambria" w:hAnsi="Cambria"/>
      <w:bCs/>
      <w:color w:val="365F91"/>
      <w:sz w:val="28"/>
      <w:szCs w:val="28"/>
    </w:rPr>
  </w:style>
  <w:style w:type="paragraph" w:customStyle="1" w:styleId="MOBodyTextIndented">
    <w:name w:val="MO Body Text Indented"/>
    <w:basedOn w:val="MOLBodyText"/>
    <w:uiPriority w:val="2"/>
    <w:qFormat/>
    <w:rsid w:val="005959B6"/>
    <w:pPr>
      <w:ind w:left="851"/>
    </w:pPr>
    <w:rPr>
      <w:bCs/>
    </w:rPr>
  </w:style>
  <w:style w:type="paragraph" w:customStyle="1" w:styleId="MOLHeading4">
    <w:name w:val="MOL Heading 4"/>
    <w:basedOn w:val="MOLHeading2"/>
    <w:next w:val="MOBodyTextIndented"/>
    <w:uiPriority w:val="3"/>
    <w:qFormat/>
    <w:rsid w:val="005959B6"/>
    <w:pPr>
      <w:ind w:left="851"/>
    </w:pPr>
  </w:style>
  <w:style w:type="paragraph" w:customStyle="1" w:styleId="MOBodyTextTwiceIndented">
    <w:name w:val="MO Body Text Twice Indented"/>
    <w:basedOn w:val="MOBodyTextIndented"/>
    <w:uiPriority w:val="2"/>
    <w:qFormat/>
    <w:rsid w:val="005959B6"/>
    <w:pPr>
      <w:ind w:left="1701"/>
    </w:pPr>
  </w:style>
  <w:style w:type="numbering" w:customStyle="1" w:styleId="MOAdditional">
    <w:name w:val="MO Additional"/>
    <w:uiPriority w:val="99"/>
    <w:rsid w:val="005959B6"/>
    <w:pPr>
      <w:numPr>
        <w:numId w:val="24"/>
      </w:numPr>
    </w:pPr>
  </w:style>
  <w:style w:type="paragraph" w:customStyle="1" w:styleId="MOAdditionalL1">
    <w:name w:val="MO Additional (L1)"/>
    <w:basedOn w:val="Normal"/>
    <w:next w:val="MOLBodyText"/>
    <w:uiPriority w:val="8"/>
    <w:qFormat/>
    <w:rsid w:val="005959B6"/>
    <w:pPr>
      <w:keepNext/>
      <w:spacing w:before="120"/>
      <w:outlineLvl w:val="0"/>
    </w:pPr>
    <w:rPr>
      <w:rFonts w:eastAsia="Calibri"/>
      <w:b/>
    </w:rPr>
  </w:style>
  <w:style w:type="paragraph" w:customStyle="1" w:styleId="MOAdditionalL2">
    <w:name w:val="MO Additional (L2)"/>
    <w:basedOn w:val="Normal"/>
    <w:next w:val="MOAdditionalL3"/>
    <w:uiPriority w:val="8"/>
    <w:qFormat/>
    <w:rsid w:val="005959B6"/>
    <w:pPr>
      <w:numPr>
        <w:numId w:val="32"/>
      </w:numPr>
      <w:spacing w:before="120"/>
      <w:outlineLvl w:val="1"/>
    </w:pPr>
    <w:rPr>
      <w:rFonts w:eastAsia="Calibri"/>
    </w:rPr>
  </w:style>
  <w:style w:type="paragraph" w:customStyle="1" w:styleId="MOAdditionalL3">
    <w:name w:val="MO Additional (L3)"/>
    <w:basedOn w:val="Normal"/>
    <w:uiPriority w:val="8"/>
    <w:qFormat/>
    <w:rsid w:val="005959B6"/>
    <w:pPr>
      <w:numPr>
        <w:ilvl w:val="1"/>
        <w:numId w:val="32"/>
      </w:numPr>
      <w:spacing w:before="120"/>
    </w:pPr>
    <w:rPr>
      <w:rFonts w:eastAsia="Calibri"/>
    </w:rPr>
  </w:style>
  <w:style w:type="paragraph" w:customStyle="1" w:styleId="MOAdditionalL4">
    <w:name w:val="MO Additional (L4)"/>
    <w:basedOn w:val="MOAdditionalL3"/>
    <w:uiPriority w:val="8"/>
    <w:qFormat/>
    <w:rsid w:val="005959B6"/>
    <w:pPr>
      <w:numPr>
        <w:ilvl w:val="2"/>
      </w:numPr>
      <w:outlineLvl w:val="2"/>
    </w:pPr>
  </w:style>
  <w:style w:type="paragraph" w:customStyle="1" w:styleId="MOAdditionalL5">
    <w:name w:val="MO Additional (L5)"/>
    <w:basedOn w:val="MOAdditionalL4"/>
    <w:uiPriority w:val="8"/>
    <w:qFormat/>
    <w:rsid w:val="005959B6"/>
    <w:pPr>
      <w:numPr>
        <w:ilvl w:val="3"/>
      </w:numPr>
    </w:pPr>
  </w:style>
  <w:style w:type="paragraph" w:customStyle="1" w:styleId="MOAdditionalL6">
    <w:name w:val="MO Additional (L6)"/>
    <w:basedOn w:val="MOAdditionalL5"/>
    <w:uiPriority w:val="8"/>
    <w:qFormat/>
    <w:rsid w:val="005959B6"/>
    <w:pPr>
      <w:numPr>
        <w:ilvl w:val="4"/>
      </w:numPr>
      <w:ind w:left="1702" w:hanging="851"/>
      <w:outlineLvl w:val="9"/>
    </w:pPr>
  </w:style>
  <w:style w:type="paragraph" w:customStyle="1" w:styleId="MOAdditionalL7">
    <w:name w:val="MO Additional (L7)"/>
    <w:basedOn w:val="MOAdditionalL6"/>
    <w:uiPriority w:val="8"/>
    <w:qFormat/>
    <w:rsid w:val="005959B6"/>
    <w:pPr>
      <w:numPr>
        <w:ilvl w:val="5"/>
      </w:numPr>
    </w:pPr>
  </w:style>
  <w:style w:type="paragraph" w:customStyle="1" w:styleId="MOAdditionalL8">
    <w:name w:val="MO Additional (L8)"/>
    <w:basedOn w:val="MOAdditionalL7"/>
    <w:uiPriority w:val="8"/>
    <w:qFormat/>
    <w:rsid w:val="005959B6"/>
    <w:pPr>
      <w:numPr>
        <w:ilvl w:val="6"/>
      </w:numPr>
    </w:pPr>
  </w:style>
  <w:style w:type="paragraph" w:customStyle="1" w:styleId="MOAdditionalL9">
    <w:name w:val="MO Additional (L9)"/>
    <w:basedOn w:val="MOAdditionalL8"/>
    <w:uiPriority w:val="8"/>
    <w:qFormat/>
    <w:rsid w:val="005959B6"/>
    <w:pPr>
      <w:numPr>
        <w:ilvl w:val="7"/>
      </w:numPr>
    </w:pPr>
  </w:style>
  <w:style w:type="numbering" w:customStyle="1" w:styleId="MOListBullet">
    <w:name w:val="MOListBullet"/>
    <w:uiPriority w:val="99"/>
    <w:rsid w:val="005959B6"/>
    <w:pPr>
      <w:numPr>
        <w:numId w:val="33"/>
      </w:numPr>
    </w:pPr>
  </w:style>
  <w:style w:type="paragraph" w:customStyle="1" w:styleId="MOListStylesBullet1">
    <w:name w:val="MO List Styles Bullet 1"/>
    <w:basedOn w:val="Normal"/>
    <w:uiPriority w:val="26"/>
    <w:qFormat/>
    <w:rsid w:val="005959B6"/>
    <w:pPr>
      <w:numPr>
        <w:numId w:val="35"/>
      </w:numPr>
      <w:spacing w:before="120"/>
    </w:pPr>
  </w:style>
  <w:style w:type="paragraph" w:customStyle="1" w:styleId="MOListStylesBullet2">
    <w:name w:val="MO List Styles Bullet 2"/>
    <w:basedOn w:val="MOListStylesBullet1"/>
    <w:uiPriority w:val="26"/>
    <w:qFormat/>
    <w:rsid w:val="005959B6"/>
    <w:pPr>
      <w:numPr>
        <w:ilvl w:val="1"/>
      </w:numPr>
    </w:pPr>
  </w:style>
  <w:style w:type="paragraph" w:customStyle="1" w:styleId="MOListStylesBullet3">
    <w:name w:val="MO List Styles Bullet 3"/>
    <w:basedOn w:val="MOListStylesBullet2"/>
    <w:uiPriority w:val="26"/>
    <w:qFormat/>
    <w:rsid w:val="005959B6"/>
    <w:pPr>
      <w:numPr>
        <w:ilvl w:val="2"/>
      </w:numPr>
    </w:pPr>
  </w:style>
  <w:style w:type="paragraph" w:customStyle="1" w:styleId="MOListStylesHeading">
    <w:name w:val="MO List Styles Heading"/>
    <w:basedOn w:val="MOLHeading1"/>
    <w:next w:val="MOLBodyText"/>
    <w:uiPriority w:val="25"/>
    <w:qFormat/>
    <w:rsid w:val="005959B6"/>
    <w:rPr>
      <w:sz w:val="22"/>
    </w:rPr>
  </w:style>
  <w:style w:type="character" w:styleId="BookTitle">
    <w:name w:val="Book Title"/>
    <w:uiPriority w:val="33"/>
    <w:semiHidden/>
    <w:qFormat/>
    <w:rsid w:val="005959B6"/>
    <w:rPr>
      <w:b/>
      <w:bCs/>
      <w:smallCaps/>
      <w:spacing w:val="5"/>
    </w:rPr>
  </w:style>
  <w:style w:type="character" w:styleId="IntenseEmphasis">
    <w:name w:val="Intense Emphasis"/>
    <w:uiPriority w:val="21"/>
    <w:semiHidden/>
    <w:qFormat/>
    <w:rsid w:val="005959B6"/>
    <w:rPr>
      <w:b/>
      <w:bCs/>
      <w:i/>
      <w:iCs/>
      <w:color w:val="4F81BD"/>
    </w:rPr>
  </w:style>
  <w:style w:type="character" w:styleId="IntenseReference">
    <w:name w:val="Intense Reference"/>
    <w:uiPriority w:val="32"/>
    <w:semiHidden/>
    <w:qFormat/>
    <w:rsid w:val="005959B6"/>
    <w:rPr>
      <w:b/>
      <w:bCs/>
      <w:smallCaps/>
      <w:color w:val="C0504D"/>
      <w:spacing w:val="5"/>
      <w:u w:val="single"/>
    </w:rPr>
  </w:style>
  <w:style w:type="character" w:styleId="Strong">
    <w:name w:val="Strong"/>
    <w:uiPriority w:val="22"/>
    <w:semiHidden/>
    <w:qFormat/>
    <w:rsid w:val="005959B6"/>
    <w:rPr>
      <w:b/>
      <w:bCs/>
    </w:rPr>
  </w:style>
  <w:style w:type="character" w:styleId="SubtleEmphasis">
    <w:name w:val="Subtle Emphasis"/>
    <w:uiPriority w:val="19"/>
    <w:semiHidden/>
    <w:qFormat/>
    <w:rsid w:val="005959B6"/>
    <w:rPr>
      <w:i/>
      <w:iCs/>
      <w:color w:val="808080"/>
    </w:rPr>
  </w:style>
  <w:style w:type="character" w:styleId="SubtleReference">
    <w:name w:val="Subtle Reference"/>
    <w:uiPriority w:val="31"/>
    <w:semiHidden/>
    <w:qFormat/>
    <w:rsid w:val="005959B6"/>
    <w:rPr>
      <w:smallCaps/>
      <w:color w:val="C0504D"/>
      <w:u w:val="single"/>
    </w:rPr>
  </w:style>
  <w:style w:type="paragraph" w:customStyle="1" w:styleId="MODocHeading">
    <w:name w:val="MO Doc Heading"/>
    <w:basedOn w:val="Normal"/>
    <w:next w:val="Normal"/>
    <w:rsid w:val="006358F1"/>
    <w:rPr>
      <w:b/>
      <w:sz w:val="48"/>
    </w:rPr>
  </w:style>
  <w:style w:type="paragraph" w:customStyle="1" w:styleId="MOSecHeading">
    <w:name w:val="MO Sec Heading"/>
    <w:basedOn w:val="Normal"/>
    <w:next w:val="Normal"/>
    <w:rsid w:val="006358F1"/>
    <w:pPr>
      <w:spacing w:after="220"/>
    </w:pPr>
    <w:rPr>
      <w:b/>
      <w:sz w:val="32"/>
    </w:rPr>
  </w:style>
  <w:style w:type="character" w:styleId="CommentReference">
    <w:name w:val="annotation reference"/>
    <w:semiHidden/>
    <w:rsid w:val="006358F1"/>
    <w:rPr>
      <w:sz w:val="16"/>
    </w:rPr>
  </w:style>
  <w:style w:type="character" w:styleId="Hyperlink">
    <w:name w:val="Hyperlink"/>
    <w:uiPriority w:val="99"/>
    <w:rsid w:val="00635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Mills Oakley</Company>
  <LinksUpToDate>false</LinksUpToDate>
  <CharactersWithSpaces>15814</CharactersWithSpaces>
  <SharedDoc>false</SharedDoc>
  <HLinks>
    <vt:vector size="132" baseType="variant">
      <vt:variant>
        <vt:i4>1900595</vt:i4>
      </vt:variant>
      <vt:variant>
        <vt:i4>128</vt:i4>
      </vt:variant>
      <vt:variant>
        <vt:i4>0</vt:i4>
      </vt:variant>
      <vt:variant>
        <vt:i4>5</vt:i4>
      </vt:variant>
      <vt:variant>
        <vt:lpwstr/>
      </vt:variant>
      <vt:variant>
        <vt:lpwstr>_Toc478489704</vt:lpwstr>
      </vt:variant>
      <vt:variant>
        <vt:i4>1900595</vt:i4>
      </vt:variant>
      <vt:variant>
        <vt:i4>122</vt:i4>
      </vt:variant>
      <vt:variant>
        <vt:i4>0</vt:i4>
      </vt:variant>
      <vt:variant>
        <vt:i4>5</vt:i4>
      </vt:variant>
      <vt:variant>
        <vt:lpwstr/>
      </vt:variant>
      <vt:variant>
        <vt:lpwstr>_Toc478489703</vt:lpwstr>
      </vt:variant>
      <vt:variant>
        <vt:i4>1900595</vt:i4>
      </vt:variant>
      <vt:variant>
        <vt:i4>116</vt:i4>
      </vt:variant>
      <vt:variant>
        <vt:i4>0</vt:i4>
      </vt:variant>
      <vt:variant>
        <vt:i4>5</vt:i4>
      </vt:variant>
      <vt:variant>
        <vt:lpwstr/>
      </vt:variant>
      <vt:variant>
        <vt:lpwstr>_Toc478489702</vt:lpwstr>
      </vt:variant>
      <vt:variant>
        <vt:i4>1900595</vt:i4>
      </vt:variant>
      <vt:variant>
        <vt:i4>110</vt:i4>
      </vt:variant>
      <vt:variant>
        <vt:i4>0</vt:i4>
      </vt:variant>
      <vt:variant>
        <vt:i4>5</vt:i4>
      </vt:variant>
      <vt:variant>
        <vt:lpwstr/>
      </vt:variant>
      <vt:variant>
        <vt:lpwstr>_Toc478489701</vt:lpwstr>
      </vt:variant>
      <vt:variant>
        <vt:i4>1900595</vt:i4>
      </vt:variant>
      <vt:variant>
        <vt:i4>104</vt:i4>
      </vt:variant>
      <vt:variant>
        <vt:i4>0</vt:i4>
      </vt:variant>
      <vt:variant>
        <vt:i4>5</vt:i4>
      </vt:variant>
      <vt:variant>
        <vt:lpwstr/>
      </vt:variant>
      <vt:variant>
        <vt:lpwstr>_Toc478489700</vt:lpwstr>
      </vt:variant>
      <vt:variant>
        <vt:i4>1310770</vt:i4>
      </vt:variant>
      <vt:variant>
        <vt:i4>98</vt:i4>
      </vt:variant>
      <vt:variant>
        <vt:i4>0</vt:i4>
      </vt:variant>
      <vt:variant>
        <vt:i4>5</vt:i4>
      </vt:variant>
      <vt:variant>
        <vt:lpwstr/>
      </vt:variant>
      <vt:variant>
        <vt:lpwstr>_Toc478489699</vt:lpwstr>
      </vt:variant>
      <vt:variant>
        <vt:i4>1310770</vt:i4>
      </vt:variant>
      <vt:variant>
        <vt:i4>92</vt:i4>
      </vt:variant>
      <vt:variant>
        <vt:i4>0</vt:i4>
      </vt:variant>
      <vt:variant>
        <vt:i4>5</vt:i4>
      </vt:variant>
      <vt:variant>
        <vt:lpwstr/>
      </vt:variant>
      <vt:variant>
        <vt:lpwstr>_Toc478489698</vt:lpwstr>
      </vt:variant>
      <vt:variant>
        <vt:i4>1310770</vt:i4>
      </vt:variant>
      <vt:variant>
        <vt:i4>86</vt:i4>
      </vt:variant>
      <vt:variant>
        <vt:i4>0</vt:i4>
      </vt:variant>
      <vt:variant>
        <vt:i4>5</vt:i4>
      </vt:variant>
      <vt:variant>
        <vt:lpwstr/>
      </vt:variant>
      <vt:variant>
        <vt:lpwstr>_Toc478489697</vt:lpwstr>
      </vt:variant>
      <vt:variant>
        <vt:i4>1310770</vt:i4>
      </vt:variant>
      <vt:variant>
        <vt:i4>80</vt:i4>
      </vt:variant>
      <vt:variant>
        <vt:i4>0</vt:i4>
      </vt:variant>
      <vt:variant>
        <vt:i4>5</vt:i4>
      </vt:variant>
      <vt:variant>
        <vt:lpwstr/>
      </vt:variant>
      <vt:variant>
        <vt:lpwstr>_Toc478489696</vt:lpwstr>
      </vt:variant>
      <vt:variant>
        <vt:i4>1310770</vt:i4>
      </vt:variant>
      <vt:variant>
        <vt:i4>74</vt:i4>
      </vt:variant>
      <vt:variant>
        <vt:i4>0</vt:i4>
      </vt:variant>
      <vt:variant>
        <vt:i4>5</vt:i4>
      </vt:variant>
      <vt:variant>
        <vt:lpwstr/>
      </vt:variant>
      <vt:variant>
        <vt:lpwstr>_Toc478489695</vt:lpwstr>
      </vt:variant>
      <vt:variant>
        <vt:i4>1310770</vt:i4>
      </vt:variant>
      <vt:variant>
        <vt:i4>68</vt:i4>
      </vt:variant>
      <vt:variant>
        <vt:i4>0</vt:i4>
      </vt:variant>
      <vt:variant>
        <vt:i4>5</vt:i4>
      </vt:variant>
      <vt:variant>
        <vt:lpwstr/>
      </vt:variant>
      <vt:variant>
        <vt:lpwstr>_Toc478489694</vt:lpwstr>
      </vt:variant>
      <vt:variant>
        <vt:i4>1310770</vt:i4>
      </vt:variant>
      <vt:variant>
        <vt:i4>62</vt:i4>
      </vt:variant>
      <vt:variant>
        <vt:i4>0</vt:i4>
      </vt:variant>
      <vt:variant>
        <vt:i4>5</vt:i4>
      </vt:variant>
      <vt:variant>
        <vt:lpwstr/>
      </vt:variant>
      <vt:variant>
        <vt:lpwstr>_Toc478489693</vt:lpwstr>
      </vt:variant>
      <vt:variant>
        <vt:i4>1310770</vt:i4>
      </vt:variant>
      <vt:variant>
        <vt:i4>56</vt:i4>
      </vt:variant>
      <vt:variant>
        <vt:i4>0</vt:i4>
      </vt:variant>
      <vt:variant>
        <vt:i4>5</vt:i4>
      </vt:variant>
      <vt:variant>
        <vt:lpwstr/>
      </vt:variant>
      <vt:variant>
        <vt:lpwstr>_Toc478489692</vt:lpwstr>
      </vt:variant>
      <vt:variant>
        <vt:i4>1310770</vt:i4>
      </vt:variant>
      <vt:variant>
        <vt:i4>50</vt:i4>
      </vt:variant>
      <vt:variant>
        <vt:i4>0</vt:i4>
      </vt:variant>
      <vt:variant>
        <vt:i4>5</vt:i4>
      </vt:variant>
      <vt:variant>
        <vt:lpwstr/>
      </vt:variant>
      <vt:variant>
        <vt:lpwstr>_Toc478489691</vt:lpwstr>
      </vt:variant>
      <vt:variant>
        <vt:i4>1310770</vt:i4>
      </vt:variant>
      <vt:variant>
        <vt:i4>44</vt:i4>
      </vt:variant>
      <vt:variant>
        <vt:i4>0</vt:i4>
      </vt:variant>
      <vt:variant>
        <vt:i4>5</vt:i4>
      </vt:variant>
      <vt:variant>
        <vt:lpwstr/>
      </vt:variant>
      <vt:variant>
        <vt:lpwstr>_Toc478489690</vt:lpwstr>
      </vt:variant>
      <vt:variant>
        <vt:i4>1376306</vt:i4>
      </vt:variant>
      <vt:variant>
        <vt:i4>38</vt:i4>
      </vt:variant>
      <vt:variant>
        <vt:i4>0</vt:i4>
      </vt:variant>
      <vt:variant>
        <vt:i4>5</vt:i4>
      </vt:variant>
      <vt:variant>
        <vt:lpwstr/>
      </vt:variant>
      <vt:variant>
        <vt:lpwstr>_Toc478489689</vt:lpwstr>
      </vt:variant>
      <vt:variant>
        <vt:i4>1376306</vt:i4>
      </vt:variant>
      <vt:variant>
        <vt:i4>32</vt:i4>
      </vt:variant>
      <vt:variant>
        <vt:i4>0</vt:i4>
      </vt:variant>
      <vt:variant>
        <vt:i4>5</vt:i4>
      </vt:variant>
      <vt:variant>
        <vt:lpwstr/>
      </vt:variant>
      <vt:variant>
        <vt:lpwstr>_Toc478489688</vt:lpwstr>
      </vt:variant>
      <vt:variant>
        <vt:i4>1376306</vt:i4>
      </vt:variant>
      <vt:variant>
        <vt:i4>26</vt:i4>
      </vt:variant>
      <vt:variant>
        <vt:i4>0</vt:i4>
      </vt:variant>
      <vt:variant>
        <vt:i4>5</vt:i4>
      </vt:variant>
      <vt:variant>
        <vt:lpwstr/>
      </vt:variant>
      <vt:variant>
        <vt:lpwstr>_Toc478489687</vt:lpwstr>
      </vt:variant>
      <vt:variant>
        <vt:i4>1376306</vt:i4>
      </vt:variant>
      <vt:variant>
        <vt:i4>20</vt:i4>
      </vt:variant>
      <vt:variant>
        <vt:i4>0</vt:i4>
      </vt:variant>
      <vt:variant>
        <vt:i4>5</vt:i4>
      </vt:variant>
      <vt:variant>
        <vt:lpwstr/>
      </vt:variant>
      <vt:variant>
        <vt:lpwstr>_Toc478489686</vt:lpwstr>
      </vt:variant>
      <vt:variant>
        <vt:i4>1376306</vt:i4>
      </vt:variant>
      <vt:variant>
        <vt:i4>14</vt:i4>
      </vt:variant>
      <vt:variant>
        <vt:i4>0</vt:i4>
      </vt:variant>
      <vt:variant>
        <vt:i4>5</vt:i4>
      </vt:variant>
      <vt:variant>
        <vt:lpwstr/>
      </vt:variant>
      <vt:variant>
        <vt:lpwstr>_Toc478489685</vt:lpwstr>
      </vt:variant>
      <vt:variant>
        <vt:i4>1376306</vt:i4>
      </vt:variant>
      <vt:variant>
        <vt:i4>8</vt:i4>
      </vt:variant>
      <vt:variant>
        <vt:i4>0</vt:i4>
      </vt:variant>
      <vt:variant>
        <vt:i4>5</vt:i4>
      </vt:variant>
      <vt:variant>
        <vt:lpwstr/>
      </vt:variant>
      <vt:variant>
        <vt:lpwstr>_Toc478489684</vt:lpwstr>
      </vt:variant>
      <vt:variant>
        <vt:i4>1376306</vt:i4>
      </vt:variant>
      <vt:variant>
        <vt:i4>2</vt:i4>
      </vt:variant>
      <vt:variant>
        <vt:i4>0</vt:i4>
      </vt:variant>
      <vt:variant>
        <vt:i4>5</vt:i4>
      </vt:variant>
      <vt:variant>
        <vt:lpwstr/>
      </vt:variant>
      <vt:variant>
        <vt:lpwstr>_Toc478489683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Mills Oakley</dc:creator>
  <cp:lastModifiedBy>Jerry Han</cp:lastModifiedBy>
  <cp:revision>4</cp:revision>
  <cp:lastPrinted>2017-03-28T08:39:00Z</cp:lastPrinted>
  <dcterms:created xsi:type="dcterms:W3CDTF">2018-09-24T07:13:00Z</dcterms:created>
  <dcterms:modified xsi:type="dcterms:W3CDTF">2018-11-22T06:26:00Z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PRECEDENT">
    <vt:lpwstr/>
  </property>
  <property fmtid="{D5CDD505-2E9C-101B-9397-08002B2CF9AE}" pid="3" name="DM_INSERTFOOTER">
    <vt:i4>1</vt:i4>
  </property>
  <property fmtid="{D5CDD505-2E9C-101B-9397-08002B2CF9AE}" pid="4" name="DM_FOOTER1STPAGE">
    <vt:i4>1</vt:i4>
  </property>
  <property fmtid="{D5CDD505-2E9C-101B-9397-08002B2CF9AE}" pid="5" name="DM_DISPVERSIONINFOOTER">
    <vt:i4>0</vt:i4>
  </property>
  <property fmtid="{D5CDD505-2E9C-101B-9397-08002B2CF9AE}" pid="6" name="DM_DISPFILENAMEINFOOTER">
    <vt:lpwstr>7022299_081.doc</vt:lpwstr>
  </property>
  <property fmtid="{D5CDD505-2E9C-101B-9397-08002B2CF9AE}" pid="7" name="DM_AFTYDOCID">
    <vt:i4>8258630</vt:i4>
  </property>
  <property fmtid="{D5CDD505-2E9C-101B-9397-08002B2CF9AE}" pid="8" name="DM_PHONEBOOK">
    <vt:lpwstr>IP Australia</vt:lpwstr>
  </property>
  <property fmtid="{D5CDD505-2E9C-101B-9397-08002B2CF9AE}" pid="9" name="DM_MATTER">
    <vt:lpwstr>7022299</vt:lpwstr>
  </property>
  <property fmtid="{D5CDD505-2E9C-101B-9397-08002B2CF9AE}" pid="10" name="DM_DESCRIPTION">
    <vt:lpwstr>One-Way Non-Disclosure Agreement - 29 March 2017 (CLEAN)</vt:lpwstr>
  </property>
  <property fmtid="{D5CDD505-2E9C-101B-9397-08002B2CF9AE}" pid="11" name="DM_AUTHOR">
    <vt:lpwstr>PRAC</vt:lpwstr>
  </property>
  <property fmtid="{D5CDD505-2E9C-101B-9397-08002B2CF9AE}" pid="12" name="DM_OPERATOR">
    <vt:lpwstr>KMBC</vt:lpwstr>
  </property>
  <property fmtid="{D5CDD505-2E9C-101B-9397-08002B2CF9AE}" pid="13" name="DM_CLIENT">
    <vt:lpwstr>IP_A0001</vt:lpwstr>
  </property>
  <property fmtid="{D5CDD505-2E9C-101B-9397-08002B2CF9AE}" pid="14" name="DM_VERSION">
    <vt:i4>1</vt:i4>
  </property>
  <property fmtid="{D5CDD505-2E9C-101B-9397-08002B2CF9AE}" pid="15" name="DM_PROMPTFORVERSION">
    <vt:i4>0</vt:i4>
  </property>
  <property fmtid="{D5CDD505-2E9C-101B-9397-08002B2CF9AE}" pid="16" name="Objective-Id">
    <vt:lpwstr>A2977165</vt:lpwstr>
  </property>
  <property fmtid="{D5CDD505-2E9C-101B-9397-08002B2CF9AE}" pid="17" name="Objective-Title">
    <vt:lpwstr>7022299_081_One-Way Non-Disclosure Agreement - 29 March 2017 (CLEAN)</vt:lpwstr>
  </property>
  <property fmtid="{D5CDD505-2E9C-101B-9397-08002B2CF9AE}" pid="18" name="Objective-Comment">
    <vt:lpwstr/>
  </property>
  <property fmtid="{D5CDD505-2E9C-101B-9397-08002B2CF9AE}" pid="19" name="Objective-CreationStamp">
    <vt:filetime>2017-11-10T04:42:19Z</vt:filetime>
  </property>
  <property fmtid="{D5CDD505-2E9C-101B-9397-08002B2CF9AE}" pid="20" name="Objective-IsApproved">
    <vt:bool>false</vt:bool>
  </property>
  <property fmtid="{D5CDD505-2E9C-101B-9397-08002B2CF9AE}" pid="21" name="Objective-IsPublished">
    <vt:bool>true</vt:bool>
  </property>
  <property fmtid="{D5CDD505-2E9C-101B-9397-08002B2CF9AE}" pid="22" name="Objective-DatePublished">
    <vt:filetime>2017-11-10T04:42:19Z</vt:filetime>
  </property>
  <property fmtid="{D5CDD505-2E9C-101B-9397-08002B2CF9AE}" pid="23" name="Objective-ModificationStamp">
    <vt:filetime>2017-11-10T04:42:20Z</vt:filetime>
  </property>
  <property fmtid="{D5CDD505-2E9C-101B-9397-08002B2CF9AE}" pid="24" name="Objective-Owner">
    <vt:lpwstr>Martone, Casey</vt:lpwstr>
  </property>
  <property fmtid="{D5CDD505-2E9C-101B-9397-08002B2CF9AE}" pid="25" name="Objective-Path">
    <vt:lpwstr>IP Australia Global Folder:P&amp;CG Strategic Communication:Strategic Communication - WORKGROUP:2016-17:Projects - 2016 - 2017 - P&amp;CG Strategic Communication:Contract Generator:Final Docs from Miles Oakley:</vt:lpwstr>
  </property>
  <property fmtid="{D5CDD505-2E9C-101B-9397-08002B2CF9AE}" pid="26" name="Objective-Parent">
    <vt:lpwstr>Final Docs from Miles Oakley</vt:lpwstr>
  </property>
  <property fmtid="{D5CDD505-2E9C-101B-9397-08002B2CF9AE}" pid="27" name="Objective-State">
    <vt:lpwstr>Published</vt:lpwstr>
  </property>
  <property fmtid="{D5CDD505-2E9C-101B-9397-08002B2CF9AE}" pid="28" name="Objective-Version">
    <vt:lpwstr>1.0</vt:lpwstr>
  </property>
  <property fmtid="{D5CDD505-2E9C-101B-9397-08002B2CF9AE}" pid="29" name="Objective-VersionNumber">
    <vt:i4>1</vt:i4>
  </property>
  <property fmtid="{D5CDD505-2E9C-101B-9397-08002B2CF9AE}" pid="30" name="Objective-VersionComment">
    <vt:lpwstr>First version</vt:lpwstr>
  </property>
  <property fmtid="{D5CDD505-2E9C-101B-9397-08002B2CF9AE}" pid="31" name="Objective-FileNumber">
    <vt:lpwstr>C2016/13352</vt:lpwstr>
  </property>
  <property fmtid="{D5CDD505-2E9C-101B-9397-08002B2CF9AE}" pid="32" name="Objective-Classification">
    <vt:lpwstr>[Inherited - Unclassified]</vt:lpwstr>
  </property>
  <property fmtid="{D5CDD505-2E9C-101B-9397-08002B2CF9AE}" pid="33" name="Objective-Caveats">
    <vt:lpwstr/>
  </property>
</Properties>
</file>